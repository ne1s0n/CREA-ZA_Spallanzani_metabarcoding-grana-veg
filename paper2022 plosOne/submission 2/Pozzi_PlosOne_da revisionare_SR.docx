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03E2" w14:textId="77777777" w:rsidR="00AE7FB3" w:rsidRPr="00A11797" w:rsidRDefault="00207952" w:rsidP="006A45D0">
      <w:pPr>
        <w:pStyle w:val="Titolo1"/>
        <w:shd w:val="clear" w:color="auto" w:fill="FFFFFF"/>
        <w:spacing w:before="0" w:after="270" w:line="480" w:lineRule="auto"/>
        <w:rPr>
          <w:sz w:val="28"/>
          <w:szCs w:val="28"/>
          <w:lang w:val="en-US"/>
        </w:rPr>
      </w:pPr>
      <w:bookmarkStart w:id="0" w:name="_heading=h.gsutj7zgnsqq" w:colFirst="0" w:colLast="0"/>
      <w:bookmarkEnd w:id="0"/>
      <w:r w:rsidRPr="00A11797">
        <w:rPr>
          <w:sz w:val="28"/>
          <w:szCs w:val="28"/>
          <w:lang w:val="en-US"/>
        </w:rPr>
        <w:t xml:space="preserve">Assessment </w:t>
      </w:r>
      <w:r w:rsidR="00A64EC4" w:rsidRPr="00A11797">
        <w:rPr>
          <w:sz w:val="28"/>
          <w:szCs w:val="28"/>
          <w:lang w:val="en-US"/>
        </w:rPr>
        <w:t>o</w:t>
      </w:r>
      <w:r w:rsidR="00892D7D" w:rsidRPr="00A11797">
        <w:rPr>
          <w:sz w:val="28"/>
          <w:szCs w:val="28"/>
          <w:lang w:val="en-US"/>
        </w:rPr>
        <w:t xml:space="preserve">f </w:t>
      </w:r>
      <w:r w:rsidR="00A64EC4" w:rsidRPr="00A11797">
        <w:rPr>
          <w:sz w:val="28"/>
          <w:szCs w:val="28"/>
          <w:lang w:val="en-US"/>
        </w:rPr>
        <w:t>r</w:t>
      </w:r>
      <w:r w:rsidR="00892D7D" w:rsidRPr="00A11797">
        <w:rPr>
          <w:sz w:val="28"/>
          <w:szCs w:val="28"/>
          <w:lang w:val="en-US"/>
        </w:rPr>
        <w:t xml:space="preserve">esidual </w:t>
      </w:r>
      <w:r w:rsidR="00A64EC4" w:rsidRPr="00A11797">
        <w:rPr>
          <w:sz w:val="28"/>
          <w:szCs w:val="28"/>
          <w:lang w:val="en-US"/>
        </w:rPr>
        <w:t>p</w:t>
      </w:r>
      <w:r w:rsidRPr="00A11797">
        <w:rPr>
          <w:sz w:val="28"/>
          <w:szCs w:val="28"/>
          <w:lang w:val="en-US"/>
        </w:rPr>
        <w:t xml:space="preserve">lant DNA </w:t>
      </w:r>
      <w:r w:rsidR="00A64EC4" w:rsidRPr="00A11797">
        <w:rPr>
          <w:sz w:val="28"/>
          <w:szCs w:val="28"/>
          <w:lang w:val="en-US"/>
        </w:rPr>
        <w:t>i</w:t>
      </w:r>
      <w:r w:rsidRPr="00A11797">
        <w:rPr>
          <w:sz w:val="28"/>
          <w:szCs w:val="28"/>
          <w:lang w:val="en-US"/>
        </w:rPr>
        <w:t xml:space="preserve">n </w:t>
      </w:r>
      <w:r w:rsidR="00A64EC4" w:rsidRPr="00A11797">
        <w:rPr>
          <w:sz w:val="28"/>
          <w:szCs w:val="28"/>
          <w:lang w:val="en-US"/>
        </w:rPr>
        <w:t>b</w:t>
      </w:r>
      <w:r w:rsidRPr="00A11797">
        <w:rPr>
          <w:sz w:val="28"/>
          <w:szCs w:val="28"/>
          <w:lang w:val="en-US"/>
        </w:rPr>
        <w:t xml:space="preserve">ulk </w:t>
      </w:r>
      <w:r w:rsidR="00A64EC4" w:rsidRPr="00A11797">
        <w:rPr>
          <w:sz w:val="28"/>
          <w:szCs w:val="28"/>
          <w:lang w:val="en-US"/>
        </w:rPr>
        <w:t>m</w:t>
      </w:r>
      <w:r w:rsidR="00892D7D" w:rsidRPr="00A11797">
        <w:rPr>
          <w:sz w:val="28"/>
          <w:szCs w:val="28"/>
          <w:lang w:val="en-US"/>
        </w:rPr>
        <w:t xml:space="preserve">ilk </w:t>
      </w:r>
      <w:r w:rsidR="00A64EC4" w:rsidRPr="00A11797">
        <w:rPr>
          <w:sz w:val="28"/>
          <w:szCs w:val="28"/>
          <w:lang w:val="en-US"/>
        </w:rPr>
        <w:t>f</w:t>
      </w:r>
      <w:r w:rsidR="00892D7D" w:rsidRPr="00A11797">
        <w:rPr>
          <w:sz w:val="28"/>
          <w:szCs w:val="28"/>
          <w:lang w:val="en-US"/>
        </w:rPr>
        <w:t xml:space="preserve">or Grana Padano PDO </w:t>
      </w:r>
      <w:r w:rsidR="00A64EC4" w:rsidRPr="00A11797">
        <w:rPr>
          <w:sz w:val="28"/>
          <w:szCs w:val="28"/>
          <w:lang w:val="en-US"/>
        </w:rPr>
        <w:t>p</w:t>
      </w:r>
      <w:r w:rsidRPr="00A11797">
        <w:rPr>
          <w:sz w:val="28"/>
          <w:szCs w:val="28"/>
          <w:lang w:val="en-US"/>
        </w:rPr>
        <w:t xml:space="preserve">roduction </w:t>
      </w:r>
      <w:r w:rsidR="00A64EC4" w:rsidRPr="00A11797">
        <w:rPr>
          <w:sz w:val="28"/>
          <w:szCs w:val="28"/>
          <w:lang w:val="en-US"/>
        </w:rPr>
        <w:t>b</w:t>
      </w:r>
      <w:r w:rsidR="00892D7D" w:rsidRPr="00A11797">
        <w:rPr>
          <w:sz w:val="28"/>
          <w:szCs w:val="28"/>
          <w:lang w:val="en-US"/>
        </w:rPr>
        <w:t xml:space="preserve">y </w:t>
      </w:r>
      <w:r w:rsidR="00A64EC4" w:rsidRPr="00A11797">
        <w:rPr>
          <w:sz w:val="28"/>
          <w:szCs w:val="28"/>
          <w:lang w:val="en-US"/>
        </w:rPr>
        <w:t>a</w:t>
      </w:r>
      <w:r w:rsidRPr="00A11797">
        <w:rPr>
          <w:sz w:val="28"/>
          <w:szCs w:val="28"/>
          <w:lang w:val="en-US"/>
        </w:rPr>
        <w:t xml:space="preserve"> </w:t>
      </w:r>
      <w:r w:rsidR="00A64EC4" w:rsidRPr="00A11797">
        <w:rPr>
          <w:sz w:val="28"/>
          <w:szCs w:val="28"/>
          <w:lang w:val="en-US"/>
        </w:rPr>
        <w:t>m</w:t>
      </w:r>
      <w:r w:rsidRPr="00A11797">
        <w:rPr>
          <w:sz w:val="28"/>
          <w:szCs w:val="28"/>
          <w:lang w:val="en-US"/>
        </w:rPr>
        <w:t xml:space="preserve">etabarcoding </w:t>
      </w:r>
      <w:r w:rsidR="00A64EC4" w:rsidRPr="00A11797">
        <w:rPr>
          <w:sz w:val="28"/>
          <w:szCs w:val="28"/>
          <w:lang w:val="en-US"/>
        </w:rPr>
        <w:t>a</w:t>
      </w:r>
      <w:r w:rsidR="00892D7D" w:rsidRPr="00A11797">
        <w:rPr>
          <w:sz w:val="28"/>
          <w:szCs w:val="28"/>
          <w:lang w:val="en-US"/>
        </w:rPr>
        <w:t>pproach</w:t>
      </w:r>
    </w:p>
    <w:p w14:paraId="2C76FA1A" w14:textId="77777777" w:rsidR="00AE7FB3" w:rsidRPr="00A11797" w:rsidRDefault="00892D7D" w:rsidP="006A45D0">
      <w:pPr>
        <w:spacing w:line="480" w:lineRule="auto"/>
        <w:rPr>
          <w:b/>
          <w:sz w:val="28"/>
          <w:szCs w:val="28"/>
          <w:lang w:val="en-US"/>
        </w:rPr>
      </w:pPr>
      <w:bookmarkStart w:id="1" w:name="_heading=h.jm3czyse2gpm" w:colFirst="0" w:colLast="0"/>
      <w:bookmarkEnd w:id="1"/>
      <w:r w:rsidRPr="00A11797">
        <w:rPr>
          <w:b/>
          <w:sz w:val="28"/>
          <w:szCs w:val="28"/>
          <w:lang w:val="en-US"/>
        </w:rPr>
        <w:t xml:space="preserve">Plant residues identification in cow milk </w:t>
      </w:r>
    </w:p>
    <w:p w14:paraId="6B657ACE" w14:textId="77777777" w:rsidR="00A11797" w:rsidRDefault="00A11797" w:rsidP="006A45D0">
      <w:pPr>
        <w:pStyle w:val="Titolo4"/>
        <w:shd w:val="clear" w:color="auto" w:fill="FFFFFF"/>
        <w:spacing w:before="0" w:after="270" w:line="480" w:lineRule="auto"/>
        <w:rPr>
          <w:b w:val="0"/>
          <w:color w:val="202020"/>
          <w:lang w:val="en-US"/>
        </w:rPr>
      </w:pPr>
      <w:bookmarkStart w:id="2" w:name="_heading=h.1fob9te" w:colFirst="0" w:colLast="0"/>
      <w:bookmarkEnd w:id="2"/>
    </w:p>
    <w:p w14:paraId="2F2515FE" w14:textId="77777777" w:rsidR="00AE7FB3" w:rsidRDefault="00892D7D" w:rsidP="006A45D0">
      <w:pPr>
        <w:pStyle w:val="Titolo4"/>
        <w:shd w:val="clear" w:color="auto" w:fill="FFFFFF"/>
        <w:spacing w:before="0" w:after="270" w:line="480" w:lineRule="auto"/>
        <w:rPr>
          <w:b w:val="0"/>
          <w:color w:val="202020"/>
        </w:rPr>
      </w:pPr>
      <w:r>
        <w:rPr>
          <w:b w:val="0"/>
          <w:color w:val="202020"/>
        </w:rPr>
        <w:t>Pozzi</w:t>
      </w:r>
      <w:r>
        <w:rPr>
          <w:b w:val="0"/>
          <w:color w:val="202020"/>
          <w:vertAlign w:val="superscript"/>
        </w:rPr>
        <w:t>1¶*</w:t>
      </w:r>
      <w:r>
        <w:rPr>
          <w:b w:val="0"/>
          <w:color w:val="202020"/>
        </w:rPr>
        <w:t xml:space="preserve"> A., Nazzicari</w:t>
      </w:r>
      <w:r>
        <w:rPr>
          <w:b w:val="0"/>
          <w:color w:val="202020"/>
          <w:vertAlign w:val="superscript"/>
        </w:rPr>
        <w:t>2</w:t>
      </w:r>
      <w:r>
        <w:rPr>
          <w:b w:val="0"/>
          <w:color w:val="202020"/>
        </w:rPr>
        <w:t xml:space="preserve"> N., Capoferri</w:t>
      </w:r>
      <w:r>
        <w:rPr>
          <w:b w:val="0"/>
          <w:color w:val="202020"/>
          <w:vertAlign w:val="superscript"/>
        </w:rPr>
        <w:t>1¶</w:t>
      </w:r>
      <w:r>
        <w:rPr>
          <w:b w:val="0"/>
          <w:color w:val="202020"/>
        </w:rPr>
        <w:t xml:space="preserve"> R., Radovic</w:t>
      </w:r>
      <w:r>
        <w:rPr>
          <w:b w:val="0"/>
          <w:color w:val="202020"/>
          <w:vertAlign w:val="superscript"/>
        </w:rPr>
        <w:t>3</w:t>
      </w:r>
      <w:r>
        <w:rPr>
          <w:b w:val="0"/>
          <w:color w:val="202020"/>
        </w:rPr>
        <w:t xml:space="preserve"> S. and Bongioni</w:t>
      </w:r>
      <w:r>
        <w:rPr>
          <w:b w:val="0"/>
          <w:color w:val="202020"/>
          <w:vertAlign w:val="superscript"/>
        </w:rPr>
        <w:t>1</w:t>
      </w:r>
      <w:r>
        <w:rPr>
          <w:b w:val="0"/>
          <w:color w:val="202020"/>
        </w:rPr>
        <w:t xml:space="preserve"> G.</w:t>
      </w:r>
    </w:p>
    <w:p w14:paraId="3CC96D24" w14:textId="77777777" w:rsidR="00A11797" w:rsidRDefault="00A11797" w:rsidP="006A45D0">
      <w:pPr>
        <w:spacing w:line="480" w:lineRule="auto"/>
        <w:rPr>
          <w:sz w:val="24"/>
          <w:szCs w:val="24"/>
          <w:vertAlign w:val="superscript"/>
        </w:rPr>
      </w:pPr>
    </w:p>
    <w:p w14:paraId="166CDCF1" w14:textId="77777777" w:rsidR="00AE7FB3" w:rsidRDefault="00892D7D" w:rsidP="006A45D0">
      <w:pPr>
        <w:spacing w:line="480" w:lineRule="auto"/>
        <w:rPr>
          <w:sz w:val="24"/>
          <w:szCs w:val="24"/>
        </w:rPr>
      </w:pPr>
      <w:r>
        <w:rPr>
          <w:sz w:val="24"/>
          <w:szCs w:val="24"/>
          <w:vertAlign w:val="superscript"/>
        </w:rPr>
        <w:t>1</w:t>
      </w:r>
      <w:r>
        <w:rPr>
          <w:sz w:val="24"/>
          <w:szCs w:val="24"/>
        </w:rPr>
        <w:t xml:space="preserve"> Istituto Sperimentale Lazzaro Spallanzani, Localita’ La Quercia, 26027 Rivolta d’Adda (CR), Italy</w:t>
      </w:r>
    </w:p>
    <w:p w14:paraId="6964BB60" w14:textId="77777777" w:rsidR="00AE7FB3" w:rsidRPr="000D7D37" w:rsidRDefault="00892D7D" w:rsidP="006A45D0">
      <w:pPr>
        <w:spacing w:line="480" w:lineRule="auto"/>
        <w:rPr>
          <w:sz w:val="24"/>
          <w:szCs w:val="24"/>
          <w:lang w:val="en-US"/>
        </w:rPr>
      </w:pPr>
      <w:r w:rsidRPr="000D7D37">
        <w:rPr>
          <w:sz w:val="24"/>
          <w:szCs w:val="24"/>
          <w:vertAlign w:val="superscript"/>
          <w:lang w:val="en-US"/>
        </w:rPr>
        <w:t xml:space="preserve">2 </w:t>
      </w:r>
      <w:r w:rsidRPr="000D7D37">
        <w:rPr>
          <w:sz w:val="24"/>
          <w:szCs w:val="24"/>
          <w:lang w:val="en-US"/>
        </w:rPr>
        <w:t>CREA - Council for Agricultural Research and Analysis of Agricultural Economics. Research Centre for Animal Production and Aquaculture,</w:t>
      </w:r>
      <w:r w:rsidR="00805520">
        <w:rPr>
          <w:sz w:val="24"/>
          <w:szCs w:val="24"/>
          <w:lang w:val="en-US"/>
        </w:rPr>
        <w:t xml:space="preserve"> </w:t>
      </w:r>
      <w:proofErr w:type="spellStart"/>
      <w:r w:rsidR="00805520">
        <w:rPr>
          <w:sz w:val="24"/>
          <w:szCs w:val="24"/>
          <w:lang w:val="en-US"/>
        </w:rPr>
        <w:t>Viale</w:t>
      </w:r>
      <w:proofErr w:type="spellEnd"/>
      <w:r w:rsidR="00805520">
        <w:rPr>
          <w:sz w:val="24"/>
          <w:szCs w:val="24"/>
          <w:lang w:val="en-US"/>
        </w:rPr>
        <w:t xml:space="preserve"> Piacenza, </w:t>
      </w:r>
      <w:proofErr w:type="gramStart"/>
      <w:r w:rsidR="00805520">
        <w:rPr>
          <w:sz w:val="24"/>
          <w:szCs w:val="24"/>
          <w:lang w:val="en-US"/>
        </w:rPr>
        <w:t>29  26900</w:t>
      </w:r>
      <w:proofErr w:type="gramEnd"/>
      <w:r w:rsidRPr="000D7D37">
        <w:rPr>
          <w:sz w:val="24"/>
          <w:szCs w:val="24"/>
          <w:lang w:val="en-US"/>
        </w:rPr>
        <w:t xml:space="preserve"> Lodi, Italy.</w:t>
      </w:r>
    </w:p>
    <w:p w14:paraId="58754A0F" w14:textId="77777777" w:rsidR="00AE7FB3" w:rsidRPr="000D7D37" w:rsidRDefault="00892D7D" w:rsidP="006A45D0">
      <w:pPr>
        <w:spacing w:line="480" w:lineRule="auto"/>
        <w:rPr>
          <w:sz w:val="24"/>
          <w:szCs w:val="24"/>
          <w:lang w:val="en-US"/>
        </w:rPr>
      </w:pPr>
      <w:r w:rsidRPr="000D7D37">
        <w:rPr>
          <w:sz w:val="24"/>
          <w:szCs w:val="24"/>
          <w:vertAlign w:val="superscript"/>
          <w:lang w:val="en-US"/>
        </w:rPr>
        <w:t xml:space="preserve">3 </w:t>
      </w:r>
      <w:r w:rsidRPr="000D7D37">
        <w:rPr>
          <w:sz w:val="24"/>
          <w:szCs w:val="24"/>
          <w:lang w:val="en-US"/>
        </w:rPr>
        <w:t xml:space="preserve">IGA Technology Service </w:t>
      </w:r>
      <w:proofErr w:type="spellStart"/>
      <w:r w:rsidRPr="000D7D37">
        <w:rPr>
          <w:sz w:val="24"/>
          <w:szCs w:val="24"/>
          <w:lang w:val="en-US"/>
        </w:rPr>
        <w:t>s</w:t>
      </w:r>
      <w:r w:rsidR="00A64EC4">
        <w:rPr>
          <w:sz w:val="24"/>
          <w:szCs w:val="24"/>
          <w:lang w:val="en-US"/>
        </w:rPr>
        <w:t>.</w:t>
      </w:r>
      <w:r w:rsidRPr="000D7D37">
        <w:rPr>
          <w:sz w:val="24"/>
          <w:szCs w:val="24"/>
          <w:lang w:val="en-US"/>
        </w:rPr>
        <w:t>r</w:t>
      </w:r>
      <w:r w:rsidR="00A64EC4">
        <w:rPr>
          <w:sz w:val="24"/>
          <w:szCs w:val="24"/>
          <w:lang w:val="en-US"/>
        </w:rPr>
        <w:t>.</w:t>
      </w:r>
      <w:r w:rsidRPr="000D7D37">
        <w:rPr>
          <w:sz w:val="24"/>
          <w:szCs w:val="24"/>
          <w:lang w:val="en-US"/>
        </w:rPr>
        <w:t>l</w:t>
      </w:r>
      <w:proofErr w:type="spellEnd"/>
      <w:r w:rsidR="00A64EC4">
        <w:rPr>
          <w:sz w:val="24"/>
          <w:szCs w:val="24"/>
          <w:lang w:val="en-US"/>
        </w:rPr>
        <w:t>.</w:t>
      </w:r>
      <w:r w:rsidRPr="000D7D37">
        <w:rPr>
          <w:sz w:val="24"/>
          <w:szCs w:val="24"/>
          <w:lang w:val="en-US"/>
        </w:rPr>
        <w:t xml:space="preserve">, </w:t>
      </w:r>
      <w:r w:rsidR="00805520" w:rsidRPr="00805520">
        <w:rPr>
          <w:sz w:val="24"/>
          <w:szCs w:val="24"/>
          <w:lang w:val="en-US"/>
        </w:rPr>
        <w:t>V</w:t>
      </w:r>
      <w:r w:rsidR="00805520">
        <w:rPr>
          <w:sz w:val="24"/>
          <w:szCs w:val="24"/>
          <w:lang w:val="en-US"/>
        </w:rPr>
        <w:t>ia</w:t>
      </w:r>
      <w:r w:rsidR="00805520" w:rsidRPr="00805520">
        <w:rPr>
          <w:sz w:val="24"/>
          <w:szCs w:val="24"/>
          <w:lang w:val="en-US"/>
        </w:rPr>
        <w:t xml:space="preserve"> </w:t>
      </w:r>
      <w:proofErr w:type="spellStart"/>
      <w:r w:rsidR="00805520" w:rsidRPr="00805520">
        <w:rPr>
          <w:sz w:val="24"/>
          <w:szCs w:val="24"/>
          <w:lang w:val="en-US"/>
        </w:rPr>
        <w:t>L</w:t>
      </w:r>
      <w:r w:rsidR="00805520">
        <w:rPr>
          <w:sz w:val="24"/>
          <w:szCs w:val="24"/>
          <w:lang w:val="en-US"/>
        </w:rPr>
        <w:t>inussio</w:t>
      </w:r>
      <w:proofErr w:type="spellEnd"/>
      <w:r w:rsidR="00805520">
        <w:rPr>
          <w:sz w:val="24"/>
          <w:szCs w:val="24"/>
          <w:lang w:val="en-US"/>
        </w:rPr>
        <w:t>, 51 33100 Udine, Italy</w:t>
      </w:r>
      <w:r w:rsidRPr="000D7D37">
        <w:rPr>
          <w:sz w:val="24"/>
          <w:szCs w:val="24"/>
          <w:lang w:val="en-US"/>
        </w:rPr>
        <w:t>.</w:t>
      </w:r>
    </w:p>
    <w:p w14:paraId="26A708C7" w14:textId="77777777" w:rsidR="00A11797" w:rsidRDefault="00A11797" w:rsidP="006A45D0">
      <w:pPr>
        <w:pBdr>
          <w:top w:val="nil"/>
          <w:left w:val="nil"/>
          <w:bottom w:val="nil"/>
          <w:right w:val="nil"/>
          <w:between w:val="nil"/>
        </w:pBdr>
        <w:shd w:val="clear" w:color="auto" w:fill="FFFFFF"/>
        <w:spacing w:after="270" w:line="480" w:lineRule="auto"/>
        <w:rPr>
          <w:color w:val="202020"/>
          <w:sz w:val="24"/>
          <w:szCs w:val="24"/>
          <w:vertAlign w:val="superscript"/>
          <w:lang w:val="en-US"/>
        </w:rPr>
      </w:pPr>
    </w:p>
    <w:p w14:paraId="71088046" w14:textId="77777777" w:rsidR="00AE7FB3" w:rsidRPr="000D7D37" w:rsidRDefault="00892D7D" w:rsidP="006A45D0">
      <w:pPr>
        <w:pBdr>
          <w:top w:val="nil"/>
          <w:left w:val="nil"/>
          <w:bottom w:val="nil"/>
          <w:right w:val="nil"/>
          <w:between w:val="nil"/>
        </w:pBdr>
        <w:shd w:val="clear" w:color="auto" w:fill="FFFFFF"/>
        <w:spacing w:after="270" w:line="480" w:lineRule="auto"/>
        <w:rPr>
          <w:color w:val="202020"/>
          <w:sz w:val="24"/>
          <w:szCs w:val="24"/>
          <w:lang w:val="en-US"/>
        </w:rPr>
      </w:pPr>
      <w:r w:rsidRPr="000D7D37">
        <w:rPr>
          <w:color w:val="202020"/>
          <w:sz w:val="24"/>
          <w:szCs w:val="24"/>
          <w:vertAlign w:val="superscript"/>
          <w:lang w:val="en-US"/>
        </w:rPr>
        <w:t xml:space="preserve">* </w:t>
      </w:r>
      <w:r w:rsidRPr="000D7D37">
        <w:rPr>
          <w:color w:val="202020"/>
          <w:sz w:val="24"/>
          <w:szCs w:val="24"/>
          <w:lang w:val="en-US"/>
        </w:rPr>
        <w:t>Corresponding author</w:t>
      </w:r>
    </w:p>
    <w:p w14:paraId="6E2DF04B" w14:textId="77777777" w:rsidR="00AE7FB3" w:rsidRPr="00135920" w:rsidRDefault="00892D7D" w:rsidP="006A45D0">
      <w:pPr>
        <w:pBdr>
          <w:top w:val="nil"/>
          <w:left w:val="nil"/>
          <w:bottom w:val="nil"/>
          <w:right w:val="nil"/>
          <w:between w:val="nil"/>
        </w:pBdr>
        <w:shd w:val="clear" w:color="auto" w:fill="FFFFFF"/>
        <w:spacing w:after="270" w:line="480" w:lineRule="auto"/>
        <w:rPr>
          <w:color w:val="202020"/>
          <w:sz w:val="24"/>
          <w:szCs w:val="24"/>
          <w:lang w:val="en-US"/>
          <w:rPrChange w:id="3" w:author="Anna Pozzi" w:date="2022-10-06T11:20:00Z">
            <w:rPr>
              <w:color w:val="202020"/>
              <w:sz w:val="24"/>
              <w:szCs w:val="24"/>
            </w:rPr>
          </w:rPrChange>
        </w:rPr>
      </w:pPr>
      <w:r w:rsidRPr="00135920">
        <w:rPr>
          <w:color w:val="202020"/>
          <w:sz w:val="24"/>
          <w:szCs w:val="24"/>
          <w:lang w:val="en-US"/>
          <w:rPrChange w:id="4" w:author="Anna Pozzi" w:date="2022-10-06T11:20:00Z">
            <w:rPr>
              <w:color w:val="202020"/>
              <w:sz w:val="24"/>
              <w:szCs w:val="24"/>
            </w:rPr>
          </w:rPrChange>
        </w:rPr>
        <w:t xml:space="preserve">E-mail: </w:t>
      </w:r>
      <w:r w:rsidR="00850093">
        <w:fldChar w:fldCharType="begin"/>
      </w:r>
      <w:r w:rsidR="00850093" w:rsidRPr="00135920">
        <w:rPr>
          <w:lang w:val="en-US"/>
          <w:rPrChange w:id="5" w:author="Anna Pozzi" w:date="2022-10-06T11:20:00Z">
            <w:rPr/>
          </w:rPrChange>
        </w:rPr>
        <w:instrText xml:space="preserve"> HYPERLINK "mailto:anna.pozzi@istitutospallanzani.it" \h </w:instrText>
      </w:r>
      <w:r w:rsidR="00850093">
        <w:fldChar w:fldCharType="separate"/>
      </w:r>
      <w:r w:rsidRPr="00135920">
        <w:rPr>
          <w:color w:val="1155CC"/>
          <w:sz w:val="24"/>
          <w:szCs w:val="24"/>
          <w:u w:val="single"/>
          <w:lang w:val="en-US"/>
          <w:rPrChange w:id="6" w:author="Anna Pozzi" w:date="2022-10-06T11:20:00Z">
            <w:rPr>
              <w:color w:val="1155CC"/>
              <w:sz w:val="24"/>
              <w:szCs w:val="24"/>
              <w:u w:val="single"/>
            </w:rPr>
          </w:rPrChange>
        </w:rPr>
        <w:t>anna.pozzi@istitutospallanzani.it</w:t>
      </w:r>
      <w:r w:rsidR="00850093">
        <w:rPr>
          <w:color w:val="1155CC"/>
          <w:sz w:val="24"/>
          <w:szCs w:val="24"/>
          <w:u w:val="single"/>
        </w:rPr>
        <w:fldChar w:fldCharType="end"/>
      </w:r>
    </w:p>
    <w:p w14:paraId="7368589E" w14:textId="77777777" w:rsidR="00AE7FB3" w:rsidRDefault="00892D7D" w:rsidP="006A45D0">
      <w:pPr>
        <w:pBdr>
          <w:top w:val="nil"/>
          <w:left w:val="nil"/>
          <w:bottom w:val="nil"/>
          <w:right w:val="nil"/>
          <w:between w:val="nil"/>
        </w:pBdr>
        <w:shd w:val="clear" w:color="auto" w:fill="FFFFFF"/>
        <w:spacing w:after="270" w:line="480" w:lineRule="auto"/>
        <w:rPr>
          <w:color w:val="202020"/>
          <w:lang w:val="en-US"/>
        </w:rPr>
      </w:pPr>
      <w:r w:rsidRPr="000D7D37">
        <w:rPr>
          <w:color w:val="202020"/>
          <w:vertAlign w:val="superscript"/>
          <w:lang w:val="en-US"/>
        </w:rPr>
        <w:t>¶</w:t>
      </w:r>
      <w:r w:rsidRPr="000D7D37">
        <w:rPr>
          <w:color w:val="202020"/>
          <w:lang w:val="en-US"/>
        </w:rPr>
        <w:t>These authors contributed equally to this work.</w:t>
      </w:r>
    </w:p>
    <w:p w14:paraId="051C8A7B" w14:textId="77777777" w:rsidR="006F56DC" w:rsidRDefault="006F56DC" w:rsidP="006A45D0">
      <w:pPr>
        <w:pBdr>
          <w:top w:val="nil"/>
          <w:left w:val="nil"/>
          <w:bottom w:val="nil"/>
          <w:right w:val="nil"/>
          <w:between w:val="nil"/>
        </w:pBdr>
        <w:shd w:val="clear" w:color="auto" w:fill="FFFFFF"/>
        <w:spacing w:after="270" w:line="480" w:lineRule="auto"/>
        <w:rPr>
          <w:color w:val="202020"/>
          <w:lang w:val="en-US"/>
        </w:rPr>
      </w:pPr>
    </w:p>
    <w:p w14:paraId="32F94582" w14:textId="77777777" w:rsidR="00A64EC4" w:rsidRDefault="00A64EC4" w:rsidP="006A45D0">
      <w:pPr>
        <w:spacing w:line="480" w:lineRule="auto"/>
        <w:rPr>
          <w:lang w:val="en-US"/>
        </w:rPr>
      </w:pPr>
      <w:bookmarkStart w:id="7" w:name="_heading=h.kbif7dm1yjp" w:colFirst="0" w:colLast="0"/>
      <w:bookmarkEnd w:id="7"/>
    </w:p>
    <w:p w14:paraId="1FEC683E" w14:textId="77777777" w:rsidR="00A64EC4" w:rsidRPr="00A64EC4" w:rsidRDefault="00A64EC4" w:rsidP="006A45D0">
      <w:pPr>
        <w:spacing w:line="480" w:lineRule="auto"/>
        <w:rPr>
          <w:lang w:val="en-US"/>
        </w:rPr>
      </w:pPr>
    </w:p>
    <w:p w14:paraId="4B67C819" w14:textId="77777777" w:rsidR="00AE7FB3" w:rsidRPr="00805520" w:rsidRDefault="00892D7D" w:rsidP="006A45D0">
      <w:pPr>
        <w:pStyle w:val="Titolo1"/>
        <w:spacing w:line="480" w:lineRule="auto"/>
        <w:rPr>
          <w:sz w:val="36"/>
          <w:szCs w:val="36"/>
          <w:lang w:val="en-US"/>
        </w:rPr>
      </w:pPr>
      <w:r w:rsidRPr="00805520">
        <w:rPr>
          <w:sz w:val="36"/>
          <w:szCs w:val="36"/>
          <w:lang w:val="en-US"/>
        </w:rPr>
        <w:lastRenderedPageBreak/>
        <w:t>Abstract</w:t>
      </w:r>
    </w:p>
    <w:p w14:paraId="67743C0C" w14:textId="58772BEB" w:rsidR="00AE7FB3" w:rsidRPr="000D7D37" w:rsidRDefault="00892D7D" w:rsidP="006A45D0">
      <w:pPr>
        <w:widowControl w:val="0"/>
        <w:spacing w:after="0" w:line="480" w:lineRule="auto"/>
        <w:jc w:val="both"/>
        <w:rPr>
          <w:sz w:val="24"/>
          <w:szCs w:val="24"/>
          <w:lang w:val="en-US"/>
        </w:rPr>
      </w:pPr>
      <w:r w:rsidRPr="000D7D37">
        <w:rPr>
          <w:sz w:val="24"/>
          <w:szCs w:val="24"/>
          <w:lang w:val="en-US"/>
        </w:rPr>
        <w:t xml:space="preserve">The aim of this study was to evaluate the ability of DNA metabarcoding, by </w:t>
      </w:r>
      <w:proofErr w:type="spellStart"/>
      <w:r w:rsidRPr="000D7D37">
        <w:rPr>
          <w:i/>
          <w:sz w:val="24"/>
          <w:szCs w:val="24"/>
          <w:lang w:val="en-US"/>
        </w:rPr>
        <w:t>rbcl</w:t>
      </w:r>
      <w:proofErr w:type="spellEnd"/>
      <w:r w:rsidRPr="000D7D37">
        <w:rPr>
          <w:sz w:val="24"/>
          <w:szCs w:val="24"/>
          <w:lang w:val="en-US"/>
        </w:rPr>
        <w:t xml:space="preserve"> as barcode marker, to identify and classify the small traces of plant DNA isolated from raw milk used to p</w:t>
      </w:r>
      <w:r w:rsidR="00A11797">
        <w:rPr>
          <w:sz w:val="24"/>
          <w:szCs w:val="24"/>
          <w:lang w:val="en-US"/>
        </w:rPr>
        <w:t>roduce one of the most popular I</w:t>
      </w:r>
      <w:r w:rsidRPr="000D7D37">
        <w:rPr>
          <w:sz w:val="24"/>
          <w:szCs w:val="24"/>
          <w:lang w:val="en-US"/>
        </w:rPr>
        <w:t>talian PDO (</w:t>
      </w:r>
      <w:r w:rsidRPr="000D7D37">
        <w:rPr>
          <w:sz w:val="24"/>
          <w:szCs w:val="24"/>
          <w:highlight w:val="white"/>
          <w:lang w:val="en-US"/>
        </w:rPr>
        <w:t>Protected Designation of Origin</w:t>
      </w:r>
      <w:r w:rsidRPr="000D7D37">
        <w:rPr>
          <w:sz w:val="24"/>
          <w:szCs w:val="24"/>
          <w:lang w:val="en-US"/>
        </w:rPr>
        <w:t xml:space="preserve">): Grana Padano (GP) cheese. </w:t>
      </w:r>
      <w:del w:id="8" w:author="Anna Pozzi" w:date="2022-10-06T11:27:00Z">
        <w:r w:rsidRPr="000D7D37" w:rsidDel="00135920">
          <w:rPr>
            <w:sz w:val="24"/>
            <w:szCs w:val="24"/>
            <w:lang w:val="en-US"/>
          </w:rPr>
          <w:delText xml:space="preserve">The </w:delText>
        </w:r>
      </w:del>
      <w:ins w:id="9" w:author="Anna Pozzi" w:date="2022-10-06T11:27:00Z">
        <w:r w:rsidR="00135920">
          <w:rPr>
            <w:sz w:val="24"/>
            <w:szCs w:val="24"/>
            <w:lang w:val="en-US"/>
          </w:rPr>
          <w:t>It is</w:t>
        </w:r>
        <w:r w:rsidR="00135920" w:rsidRPr="000D7D37">
          <w:rPr>
            <w:sz w:val="24"/>
            <w:szCs w:val="24"/>
            <w:lang w:val="en-US"/>
          </w:rPr>
          <w:t xml:space="preserve"> </w:t>
        </w:r>
      </w:ins>
      <w:del w:id="10" w:author="Anna Pozzi" w:date="2022-10-06T11:27:00Z">
        <w:r w:rsidRPr="000D7D37" w:rsidDel="00135920">
          <w:rPr>
            <w:sz w:val="24"/>
            <w:szCs w:val="24"/>
            <w:lang w:val="en-US"/>
          </w:rPr>
          <w:delText xml:space="preserve">label PDO is assigned to food </w:delText>
        </w:r>
      </w:del>
      <w:r w:rsidRPr="000D7D37">
        <w:rPr>
          <w:sz w:val="24"/>
          <w:szCs w:val="24"/>
          <w:lang w:val="en-US"/>
        </w:rPr>
        <w:t xml:space="preserve">produced, </w:t>
      </w:r>
      <w:del w:id="11" w:author="Anna Pozzi" w:date="2022-10-06T11:24:00Z">
        <w:r w:rsidRPr="000D7D37" w:rsidDel="00135920">
          <w:rPr>
            <w:sz w:val="24"/>
            <w:szCs w:val="24"/>
            <w:lang w:val="en-US"/>
          </w:rPr>
          <w:delText xml:space="preserve">processed and prepared in a defined geographical area by using a dedicated know-how, and more specifically in this case, </w:delText>
        </w:r>
      </w:del>
      <w:r w:rsidRPr="000D7D37">
        <w:rPr>
          <w:sz w:val="24"/>
          <w:szCs w:val="24"/>
          <w:lang w:val="en-US"/>
        </w:rPr>
        <w:t>in accordance with the GP PDO Specification rules</w:t>
      </w:r>
      <w:ins w:id="12" w:author="Anna Pozzi" w:date="2022-10-06T15:20:00Z">
        <w:r w:rsidR="00850093">
          <w:rPr>
            <w:sz w:val="24"/>
            <w:szCs w:val="24"/>
            <w:lang w:val="en-US"/>
          </w:rPr>
          <w:t>,</w:t>
        </w:r>
      </w:ins>
      <w:ins w:id="13" w:author="Anna Pozzi" w:date="2022-10-06T11:25:00Z">
        <w:r w:rsidR="00135920">
          <w:rPr>
            <w:sz w:val="24"/>
            <w:szCs w:val="24"/>
            <w:lang w:val="en-US"/>
          </w:rPr>
          <w:t xml:space="preserve"> that define </w:t>
        </w:r>
      </w:ins>
      <w:ins w:id="14" w:author="Anna Pozzi" w:date="2022-10-06T11:26:00Z">
        <w:r w:rsidR="00135920">
          <w:rPr>
            <w:sz w:val="24"/>
            <w:szCs w:val="24"/>
            <w:lang w:val="en-US"/>
          </w:rPr>
          <w:t>w</w:t>
        </w:r>
      </w:ins>
      <w:ins w:id="15" w:author="Anna Pozzi" w:date="2022-10-06T15:20:00Z">
        <w:r w:rsidR="00850093">
          <w:rPr>
            <w:sz w:val="24"/>
            <w:szCs w:val="24"/>
            <w:lang w:val="en-US"/>
          </w:rPr>
          <w:t>h</w:t>
        </w:r>
      </w:ins>
      <w:ins w:id="16" w:author="Anna Pozzi" w:date="2022-10-06T11:26:00Z">
        <w:r w:rsidR="00135920">
          <w:rPr>
            <w:sz w:val="24"/>
            <w:szCs w:val="24"/>
            <w:lang w:val="en-US"/>
          </w:rPr>
          <w:t xml:space="preserve">ich forage can be used </w:t>
        </w:r>
      </w:ins>
      <w:ins w:id="17" w:author="Anna Pozzi" w:date="2022-10-06T15:22:00Z">
        <w:r w:rsidR="00850093">
          <w:rPr>
            <w:sz w:val="24"/>
            <w:szCs w:val="24"/>
            <w:lang w:val="en-US"/>
          </w:rPr>
          <w:t>for feeding cows</w:t>
        </w:r>
      </w:ins>
      <w:del w:id="18" w:author="Anna Pozzi" w:date="2022-10-06T11:25:00Z">
        <w:r w:rsidRPr="000D7D37" w:rsidDel="00135920">
          <w:rPr>
            <w:sz w:val="24"/>
            <w:szCs w:val="24"/>
            <w:lang w:val="en-US"/>
          </w:rPr>
          <w:delText>.</w:delText>
        </w:r>
      </w:del>
      <w:r w:rsidRPr="000D7D37">
        <w:rPr>
          <w:sz w:val="24"/>
          <w:szCs w:val="24"/>
          <w:lang w:val="en-US"/>
        </w:rPr>
        <w:t xml:space="preserve"> A total of 42 GP bulk tank milk samples were collected from 14 dairies </w:t>
      </w:r>
      <w:del w:id="19" w:author="Anna Pozzi" w:date="2022-10-06T15:22:00Z">
        <w:r w:rsidRPr="000D7D37" w:rsidDel="00850093">
          <w:rPr>
            <w:sz w:val="24"/>
            <w:szCs w:val="24"/>
            <w:lang w:val="en-US"/>
          </w:rPr>
          <w:delText>belonging to</w:delText>
        </w:r>
      </w:del>
      <w:ins w:id="20" w:author="Anna Pozzi" w:date="2022-10-06T15:22:00Z">
        <w:r w:rsidR="00850093">
          <w:rPr>
            <w:sz w:val="24"/>
            <w:szCs w:val="24"/>
            <w:lang w:val="en-US"/>
          </w:rPr>
          <w:t>located in the</w:t>
        </w:r>
      </w:ins>
      <w:r w:rsidRPr="000D7D37">
        <w:rPr>
          <w:sz w:val="24"/>
          <w:szCs w:val="24"/>
          <w:lang w:val="en-US"/>
        </w:rPr>
        <w:t xml:space="preserve"> </w:t>
      </w:r>
      <w:r w:rsidRPr="000D7D37">
        <w:rPr>
          <w:color w:val="202020"/>
          <w:sz w:val="24"/>
          <w:szCs w:val="24"/>
          <w:highlight w:val="white"/>
          <w:lang w:val="en-US"/>
        </w:rPr>
        <w:t xml:space="preserve">Grana Padano </w:t>
      </w:r>
      <w:del w:id="21" w:author="Anna Pozzi" w:date="2022-10-06T15:23:00Z">
        <w:r w:rsidRPr="000D7D37" w:rsidDel="00850093">
          <w:rPr>
            <w:color w:val="202020"/>
            <w:sz w:val="24"/>
            <w:szCs w:val="24"/>
            <w:highlight w:val="white"/>
            <w:lang w:val="en-US"/>
          </w:rPr>
          <w:delText xml:space="preserve">Protection Consortium and </w:delText>
        </w:r>
        <w:r w:rsidRPr="000D7D37" w:rsidDel="00850093">
          <w:rPr>
            <w:sz w:val="24"/>
            <w:szCs w:val="24"/>
            <w:lang w:val="en-US"/>
          </w:rPr>
          <w:delText>4 commercial milk samples retrieved outside the GP production site</w:delText>
        </w:r>
      </w:del>
      <w:ins w:id="22" w:author="Anna Pozzi" w:date="2022-10-06T15:23:00Z">
        <w:r w:rsidR="00850093">
          <w:rPr>
            <w:color w:val="202020"/>
            <w:sz w:val="24"/>
            <w:szCs w:val="24"/>
            <w:lang w:val="en-US"/>
          </w:rPr>
          <w:t>cheese production area</w:t>
        </w:r>
      </w:ins>
      <w:r w:rsidRPr="000D7D37">
        <w:rPr>
          <w:sz w:val="24"/>
          <w:szCs w:val="24"/>
          <w:lang w:val="en-US"/>
        </w:rPr>
        <w:t xml:space="preserve">. For the taxonomic classification, a local database with the </w:t>
      </w:r>
      <w:proofErr w:type="spellStart"/>
      <w:r w:rsidRPr="000D7D37">
        <w:rPr>
          <w:i/>
          <w:sz w:val="24"/>
          <w:szCs w:val="24"/>
          <w:lang w:val="en-US"/>
        </w:rPr>
        <w:t>rbcL</w:t>
      </w:r>
      <w:proofErr w:type="spellEnd"/>
      <w:r w:rsidRPr="000D7D37">
        <w:rPr>
          <w:i/>
          <w:sz w:val="24"/>
          <w:szCs w:val="24"/>
          <w:lang w:val="en-US"/>
        </w:rPr>
        <w:t xml:space="preserve"> </w:t>
      </w:r>
      <w:r w:rsidRPr="000D7D37">
        <w:rPr>
          <w:sz w:val="24"/>
          <w:szCs w:val="24"/>
          <w:lang w:val="en-US"/>
        </w:rPr>
        <w:t xml:space="preserve">sequences available in NCBI on September 2020/March 2021 for the Italian flora was generated. A total of 10,547,798 reads were produced with an average of 234,395 per sample (range 37,002-1,464,302) resulting in 16, 31 and 28 dominant OTUs at family, genus and species level, respectively. </w:t>
      </w:r>
    </w:p>
    <w:p w14:paraId="713097CF" w14:textId="34D5B4CF" w:rsidR="00AE7FB3" w:rsidRDefault="00892D7D" w:rsidP="006A45D0">
      <w:pPr>
        <w:widowControl w:val="0"/>
        <w:spacing w:after="0" w:line="480" w:lineRule="auto"/>
        <w:jc w:val="both"/>
        <w:rPr>
          <w:sz w:val="24"/>
          <w:szCs w:val="24"/>
          <w:highlight w:val="white"/>
          <w:lang w:val="en-US"/>
        </w:rPr>
      </w:pPr>
      <w:del w:id="23" w:author="Anna Pozzi" w:date="2022-10-06T15:23:00Z">
        <w:r w:rsidRPr="000D7D37" w:rsidDel="00850093">
          <w:rPr>
            <w:sz w:val="24"/>
            <w:szCs w:val="24"/>
            <w:lang w:val="en-US"/>
          </w:rPr>
          <w:delText xml:space="preserve">Despite the samples </w:delText>
        </w:r>
        <w:r w:rsidRPr="000D7D37" w:rsidDel="00850093">
          <w:rPr>
            <w:sz w:val="24"/>
            <w:szCs w:val="24"/>
            <w:highlight w:val="white"/>
            <w:lang w:val="en-US"/>
          </w:rPr>
          <w:delText xml:space="preserve">came from different </w:delText>
        </w:r>
        <w:r w:rsidRPr="000D7D37" w:rsidDel="00850093">
          <w:rPr>
            <w:sz w:val="24"/>
            <w:szCs w:val="24"/>
            <w:lang w:val="en-US"/>
          </w:rPr>
          <w:delText xml:space="preserve">provinces on the edge </w:delText>
        </w:r>
        <w:r w:rsidRPr="000D7D37" w:rsidDel="00850093">
          <w:rPr>
            <w:sz w:val="24"/>
            <w:szCs w:val="24"/>
            <w:highlight w:val="white"/>
            <w:lang w:val="en-US"/>
          </w:rPr>
          <w:delText xml:space="preserve">of the GP production area, </w:delText>
        </w:r>
      </w:del>
      <w:ins w:id="24" w:author="Anna Pozzi" w:date="2022-10-06T15:23:00Z">
        <w:r w:rsidR="00850093">
          <w:rPr>
            <w:sz w:val="24"/>
            <w:szCs w:val="24"/>
            <w:highlight w:val="white"/>
            <w:lang w:val="en-US"/>
          </w:rPr>
          <w:t>T</w:t>
        </w:r>
      </w:ins>
      <w:del w:id="25" w:author="Anna Pozzi" w:date="2022-10-06T15:23:00Z">
        <w:r w:rsidRPr="000D7D37" w:rsidDel="00850093">
          <w:rPr>
            <w:sz w:val="24"/>
            <w:szCs w:val="24"/>
            <w:highlight w:val="white"/>
            <w:lang w:val="en-US"/>
          </w:rPr>
          <w:delText>t</w:delText>
        </w:r>
      </w:del>
      <w:r w:rsidRPr="000D7D37">
        <w:rPr>
          <w:sz w:val="24"/>
          <w:szCs w:val="24"/>
          <w:highlight w:val="white"/>
          <w:lang w:val="en-US"/>
        </w:rPr>
        <w:t>he</w:t>
      </w:r>
      <w:r w:rsidRPr="000D7D37">
        <w:rPr>
          <w:sz w:val="24"/>
          <w:szCs w:val="24"/>
          <w:lang w:val="en-US"/>
        </w:rPr>
        <w:t xml:space="preserve"> taxonomic analysis of plant species in the GP milk samples identified 7 families, 14 genera and 14 species, </w:t>
      </w:r>
      <w:r w:rsidRPr="000D7D37">
        <w:rPr>
          <w:sz w:val="24"/>
          <w:szCs w:val="24"/>
          <w:highlight w:val="white"/>
          <w:lang w:val="en-US"/>
        </w:rPr>
        <w:t xml:space="preserve">the statistical analysis conducted using alpha and beta diversity approaches, did not discriminate the samples neither by type nor by province of origin. However, the milk samples are featured by a high plant variability and the lack of differences at multiple taxonomic levels could be due to the </w:t>
      </w:r>
      <w:proofErr w:type="spellStart"/>
      <w:r w:rsidRPr="000D7D37">
        <w:rPr>
          <w:sz w:val="24"/>
          <w:szCs w:val="24"/>
          <w:highlight w:val="white"/>
          <w:lang w:val="en-US"/>
        </w:rPr>
        <w:t>standardisation</w:t>
      </w:r>
      <w:proofErr w:type="spellEnd"/>
      <w:r w:rsidRPr="000D7D37">
        <w:rPr>
          <w:sz w:val="24"/>
          <w:szCs w:val="24"/>
          <w:highlight w:val="white"/>
          <w:lang w:val="en-US"/>
        </w:rPr>
        <w:t xml:space="preserve"> of the feed rationing, as requested by the GP rules, in order to guarantee the final product quality. The results suggest that DNA metabarcoding is a valuable resource to explore plant DNA traces in a complex matrix such as milk.</w:t>
      </w:r>
    </w:p>
    <w:p w14:paraId="703CDF46" w14:textId="77777777" w:rsidR="00A11797" w:rsidRPr="000D7D37" w:rsidRDefault="00A11797" w:rsidP="006A45D0">
      <w:pPr>
        <w:widowControl w:val="0"/>
        <w:spacing w:after="0" w:line="480" w:lineRule="auto"/>
        <w:jc w:val="both"/>
        <w:rPr>
          <w:sz w:val="24"/>
          <w:szCs w:val="24"/>
          <w:highlight w:val="white"/>
          <w:lang w:val="en-US"/>
        </w:rPr>
      </w:pPr>
    </w:p>
    <w:p w14:paraId="6A4E8307" w14:textId="77777777" w:rsidR="00AE7FB3" w:rsidRPr="00805520" w:rsidRDefault="00892D7D" w:rsidP="006A45D0">
      <w:pPr>
        <w:pStyle w:val="Titolo1"/>
        <w:spacing w:line="480" w:lineRule="auto"/>
        <w:rPr>
          <w:sz w:val="36"/>
          <w:szCs w:val="36"/>
          <w:lang w:val="en-US"/>
        </w:rPr>
      </w:pPr>
      <w:bookmarkStart w:id="26" w:name="_heading=h.tooqnfujbm5h" w:colFirst="0" w:colLast="0"/>
      <w:bookmarkEnd w:id="26"/>
      <w:r w:rsidRPr="00805520">
        <w:rPr>
          <w:sz w:val="36"/>
          <w:szCs w:val="36"/>
          <w:lang w:val="en-US"/>
        </w:rPr>
        <w:t xml:space="preserve">Introduction </w:t>
      </w:r>
    </w:p>
    <w:p w14:paraId="61059475" w14:textId="77777777" w:rsidR="00AE7FB3" w:rsidRPr="000D7D37" w:rsidRDefault="00892D7D" w:rsidP="006A45D0">
      <w:pPr>
        <w:widowControl w:val="0"/>
        <w:spacing w:after="0" w:line="480" w:lineRule="auto"/>
        <w:jc w:val="both"/>
        <w:rPr>
          <w:sz w:val="24"/>
          <w:szCs w:val="24"/>
          <w:highlight w:val="white"/>
          <w:lang w:val="en-US"/>
        </w:rPr>
      </w:pPr>
      <w:r w:rsidRPr="000D7D37">
        <w:rPr>
          <w:sz w:val="24"/>
          <w:szCs w:val="24"/>
          <w:highlight w:val="white"/>
          <w:lang w:val="en-US"/>
        </w:rPr>
        <w:t>Current market trends show a growing interest among consumers in the origin of food products [1-3]. In this regard, PDO (Protected Designation of Origin</w:t>
      </w:r>
      <w:r w:rsidRPr="000D7D37">
        <w:rPr>
          <w:sz w:val="24"/>
          <w:szCs w:val="24"/>
          <w:lang w:val="en-US"/>
        </w:rPr>
        <w:t xml:space="preserve">) </w:t>
      </w:r>
      <w:r w:rsidRPr="000D7D37">
        <w:rPr>
          <w:sz w:val="24"/>
          <w:szCs w:val="24"/>
          <w:highlight w:val="white"/>
          <w:lang w:val="en-US"/>
        </w:rPr>
        <w:t xml:space="preserve">and PGI (Protected Geographical </w:t>
      </w:r>
      <w:r w:rsidRPr="000D7D37">
        <w:rPr>
          <w:sz w:val="24"/>
          <w:szCs w:val="24"/>
          <w:highlight w:val="white"/>
          <w:lang w:val="en-US"/>
        </w:rPr>
        <w:lastRenderedPageBreak/>
        <w:t xml:space="preserve">Indication) products, above others, are able to guarantee authenticity, tradition, taste, typicality, link with the land of origin, safety and traceability [4-5]. In details, the PDO certification ensures that the product is legally guaranteed by the European Union as authentic, or manufactured in a specific geographical area with the expected ingredients </w:t>
      </w:r>
      <w:r w:rsidRPr="000D7D37">
        <w:rPr>
          <w:sz w:val="24"/>
          <w:szCs w:val="24"/>
          <w:lang w:val="en-US"/>
        </w:rPr>
        <w:t>[6-7]</w:t>
      </w:r>
      <w:r w:rsidRPr="000D7D37">
        <w:rPr>
          <w:sz w:val="24"/>
          <w:szCs w:val="24"/>
          <w:highlight w:val="white"/>
          <w:lang w:val="en-US"/>
        </w:rPr>
        <w:t xml:space="preserve">. An accurate control system is included in the certification itself (public supervision, third-party control and self-control). However, despite this </w:t>
      </w:r>
      <w:r w:rsidRPr="000D7D37">
        <w:rPr>
          <w:color w:val="202124"/>
          <w:sz w:val="24"/>
          <w:szCs w:val="24"/>
          <w:highlight w:val="white"/>
          <w:lang w:val="en-US"/>
        </w:rPr>
        <w:t xml:space="preserve">safeguard </w:t>
      </w:r>
      <w:r w:rsidRPr="000D7D37">
        <w:rPr>
          <w:sz w:val="24"/>
          <w:szCs w:val="24"/>
          <w:highlight w:val="white"/>
          <w:lang w:val="en-US"/>
        </w:rPr>
        <w:t xml:space="preserve">it is still possible to encounter copycats of PDO products. This phenomenon has led to the increase of sophisticated technologies, which are able to </w:t>
      </w:r>
      <w:proofErr w:type="spellStart"/>
      <w:r w:rsidRPr="000D7D37">
        <w:rPr>
          <w:sz w:val="24"/>
          <w:szCs w:val="24"/>
          <w:highlight w:val="white"/>
          <w:lang w:val="en-US"/>
        </w:rPr>
        <w:t>characterise</w:t>
      </w:r>
      <w:proofErr w:type="spellEnd"/>
      <w:r w:rsidRPr="000D7D37">
        <w:rPr>
          <w:sz w:val="24"/>
          <w:szCs w:val="24"/>
          <w:highlight w:val="white"/>
          <w:lang w:val="en-US"/>
        </w:rPr>
        <w:t xml:space="preserve"> the products in </w:t>
      </w:r>
      <w:proofErr w:type="spellStart"/>
      <w:r w:rsidRPr="000D7D37">
        <w:rPr>
          <w:sz w:val="24"/>
          <w:szCs w:val="24"/>
          <w:highlight w:val="white"/>
          <w:lang w:val="en-US"/>
        </w:rPr>
        <w:t>defence</w:t>
      </w:r>
      <w:proofErr w:type="spellEnd"/>
      <w:r w:rsidRPr="000D7D37">
        <w:rPr>
          <w:sz w:val="24"/>
          <w:szCs w:val="24"/>
          <w:highlight w:val="white"/>
          <w:lang w:val="en-US"/>
        </w:rPr>
        <w:t xml:space="preserve"> of their authenticity.</w:t>
      </w:r>
    </w:p>
    <w:p w14:paraId="2E1D4271" w14:textId="77777777" w:rsidR="00AE7FB3" w:rsidRPr="000D7D37" w:rsidRDefault="00892D7D" w:rsidP="006A45D0">
      <w:pPr>
        <w:widowControl w:val="0"/>
        <w:spacing w:after="0" w:line="480" w:lineRule="auto"/>
        <w:jc w:val="both"/>
        <w:rPr>
          <w:lang w:val="en-US"/>
        </w:rPr>
      </w:pPr>
      <w:r w:rsidRPr="000D7D37">
        <w:rPr>
          <w:sz w:val="24"/>
          <w:szCs w:val="24"/>
          <w:highlight w:val="white"/>
          <w:lang w:val="en-US"/>
        </w:rPr>
        <w:t xml:space="preserve">Grana Padano (GP) is one of the most popular Italian PDOs, both in Italy and internationally. </w:t>
      </w:r>
      <w:r w:rsidRPr="000D7D37">
        <w:rPr>
          <w:sz w:val="24"/>
          <w:szCs w:val="24"/>
          <w:lang w:val="en-US"/>
        </w:rPr>
        <w:t xml:space="preserve">In 2020, the GP production reached the quota record of 5,255,443 cheese wheels. With a total production value of 4.5 billion Euros, GP represents 59% of the entire Italian PDO-PGI food production, and 52.6% of PDO-PGI food export [8]. GP </w:t>
      </w:r>
      <w:r w:rsidRPr="000D7D37">
        <w:rPr>
          <w:sz w:val="24"/>
          <w:szCs w:val="24"/>
          <w:highlight w:val="white"/>
          <w:lang w:val="en-US"/>
        </w:rPr>
        <w:t xml:space="preserve">is typically produced from raw cow’s milk collected from animals bred in 32 provinces of Northern Italy associated with the Grana Padano Protection Consortium which operates in compliance with the rules defined by the product regulations. </w:t>
      </w:r>
      <w:r w:rsidRPr="005A0B9B">
        <w:rPr>
          <w:sz w:val="24"/>
          <w:szCs w:val="24"/>
          <w:highlight w:val="yellow"/>
          <w:lang w:val="en-US"/>
          <w:rPrChange w:id="27" w:author="Rossana Capoferri" w:date="2022-10-13T15:35:00Z">
            <w:rPr>
              <w:sz w:val="24"/>
              <w:szCs w:val="24"/>
              <w:highlight w:val="white"/>
              <w:lang w:val="en-US"/>
            </w:rPr>
          </w:rPrChange>
        </w:rPr>
        <w:t>As such, the quality of the GP cheese is closely related to the typical climatic and environmental conditions, and forage quality. In fact, at least 75% of the fodder’s dry matter in the daily ration must be grown in the cheese production area [9-10].</w:t>
      </w:r>
    </w:p>
    <w:p w14:paraId="338ABF25"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In support of certified productions, </w:t>
      </w:r>
      <w:r w:rsidRPr="000D7D37">
        <w:rPr>
          <w:sz w:val="24"/>
          <w:szCs w:val="24"/>
          <w:highlight w:val="white"/>
          <w:lang w:val="en-US"/>
        </w:rPr>
        <w:t>the EU recognizes the importance of food traceability,</w:t>
      </w:r>
      <w:r w:rsidRPr="000D7D37">
        <w:rPr>
          <w:i/>
          <w:sz w:val="24"/>
          <w:szCs w:val="24"/>
          <w:highlight w:val="white"/>
          <w:lang w:val="en-US"/>
        </w:rPr>
        <w:t xml:space="preserve"> </w:t>
      </w:r>
      <w:proofErr w:type="gramStart"/>
      <w:r w:rsidRPr="000D7D37">
        <w:rPr>
          <w:i/>
          <w:sz w:val="24"/>
          <w:szCs w:val="24"/>
          <w:highlight w:val="white"/>
          <w:lang w:val="en-US"/>
        </w:rPr>
        <w:t>i.e.</w:t>
      </w:r>
      <w:proofErr w:type="gramEnd"/>
      <w:r w:rsidRPr="000D7D37">
        <w:rPr>
          <w:sz w:val="24"/>
          <w:szCs w:val="24"/>
          <w:highlight w:val="white"/>
          <w:lang w:val="en-US"/>
        </w:rPr>
        <w:t xml:space="preserve"> the capacity to track food in all stages of the production chain </w:t>
      </w:r>
      <w:r w:rsidRPr="000D7D37">
        <w:rPr>
          <w:sz w:val="24"/>
          <w:szCs w:val="24"/>
          <w:lang w:val="en-US"/>
        </w:rPr>
        <w:t>[11].</w:t>
      </w:r>
      <w:r w:rsidRPr="000D7D37">
        <w:rPr>
          <w:sz w:val="24"/>
          <w:szCs w:val="24"/>
          <w:highlight w:val="white"/>
          <w:lang w:val="en-US"/>
        </w:rPr>
        <w:t xml:space="preserve"> </w:t>
      </w:r>
      <w:r w:rsidRPr="005A0B9B">
        <w:rPr>
          <w:sz w:val="24"/>
          <w:szCs w:val="24"/>
          <w:highlight w:val="yellow"/>
          <w:lang w:val="en-US"/>
          <w:rPrChange w:id="28" w:author="Rossana Capoferri" w:date="2022-10-13T15:35:00Z">
            <w:rPr>
              <w:sz w:val="24"/>
              <w:szCs w:val="24"/>
              <w:highlight w:val="white"/>
              <w:lang w:val="en-US"/>
            </w:rPr>
          </w:rPrChange>
        </w:rPr>
        <w:t>Food traceability becomes even more important when the area of production influences the quality of the final product. I</w:t>
      </w:r>
      <w:r w:rsidRPr="000D7D37">
        <w:rPr>
          <w:sz w:val="24"/>
          <w:szCs w:val="24"/>
          <w:highlight w:val="white"/>
          <w:lang w:val="en-US"/>
        </w:rPr>
        <w:t xml:space="preserve">n this context, recent advances in molecular biology make DNA markers potentially valuable tools to track the raw material in the food chain. In fact, DNA has higher stability compared to other biological markers, such as proteins, and can be isolated even in matrices with extremely low contents </w:t>
      </w:r>
      <w:r w:rsidRPr="000D7D37">
        <w:rPr>
          <w:sz w:val="24"/>
          <w:szCs w:val="24"/>
          <w:lang w:val="en-US"/>
        </w:rPr>
        <w:t>[12-14]</w:t>
      </w:r>
      <w:r w:rsidRPr="000D7D37">
        <w:rPr>
          <w:sz w:val="24"/>
          <w:szCs w:val="24"/>
          <w:highlight w:val="white"/>
          <w:lang w:val="en-US"/>
        </w:rPr>
        <w:t xml:space="preserve">. </w:t>
      </w:r>
      <w:r w:rsidRPr="005A0B9B">
        <w:rPr>
          <w:sz w:val="24"/>
          <w:szCs w:val="24"/>
          <w:highlight w:val="yellow"/>
          <w:lang w:val="en-US"/>
          <w:rPrChange w:id="29" w:author="Rossana Capoferri" w:date="2022-10-13T15:36:00Z">
            <w:rPr>
              <w:sz w:val="24"/>
              <w:szCs w:val="24"/>
              <w:highlight w:val="white"/>
              <w:lang w:val="en-US"/>
            </w:rPr>
          </w:rPrChange>
        </w:rPr>
        <w:t xml:space="preserve">In the specific case of GP, different approaches have been described for </w:t>
      </w:r>
      <w:r w:rsidRPr="005A0B9B">
        <w:rPr>
          <w:sz w:val="24"/>
          <w:szCs w:val="24"/>
          <w:highlight w:val="yellow"/>
          <w:lang w:val="en-US"/>
          <w:rPrChange w:id="30" w:author="Rossana Capoferri" w:date="2022-10-13T15:36:00Z">
            <w:rPr>
              <w:sz w:val="24"/>
              <w:szCs w:val="24"/>
              <w:highlight w:val="white"/>
              <w:lang w:val="en-US"/>
            </w:rPr>
          </w:rPrChange>
        </w:rPr>
        <w:lastRenderedPageBreak/>
        <w:t xml:space="preserve">discriminating PDO and non-PDO cheese. </w:t>
      </w:r>
      <w:r w:rsidRPr="000D7D37">
        <w:rPr>
          <w:sz w:val="24"/>
          <w:szCs w:val="24"/>
          <w:highlight w:val="white"/>
          <w:lang w:val="en-US"/>
        </w:rPr>
        <w:t xml:space="preserve">For example, </w:t>
      </w:r>
      <w:proofErr w:type="spellStart"/>
      <w:r w:rsidRPr="000D7D37">
        <w:rPr>
          <w:sz w:val="24"/>
          <w:szCs w:val="24"/>
          <w:highlight w:val="white"/>
          <w:lang w:val="en-US"/>
        </w:rPr>
        <w:t>Rocchetti</w:t>
      </w:r>
      <w:proofErr w:type="spellEnd"/>
      <w:r w:rsidRPr="000D7D37">
        <w:rPr>
          <w:sz w:val="24"/>
          <w:szCs w:val="24"/>
          <w:highlight w:val="white"/>
          <w:lang w:val="en-US"/>
        </w:rPr>
        <w:t xml:space="preserve"> et al. (2018)</w:t>
      </w:r>
      <w:r w:rsidRPr="000D7D37">
        <w:rPr>
          <w:sz w:val="24"/>
          <w:szCs w:val="24"/>
          <w:lang w:val="en-US"/>
        </w:rPr>
        <w:t xml:space="preserve"> [15]</w:t>
      </w:r>
      <w:r w:rsidRPr="000D7D37">
        <w:rPr>
          <w:sz w:val="24"/>
          <w:szCs w:val="24"/>
          <w:highlight w:val="white"/>
          <w:lang w:val="en-US"/>
        </w:rPr>
        <w:t xml:space="preserve"> outlined a metabolomic approach to ensure the authenticity of GP, while Faustini et al. (2019) </w:t>
      </w:r>
      <w:r w:rsidRPr="000D7D37">
        <w:rPr>
          <w:sz w:val="24"/>
          <w:szCs w:val="24"/>
          <w:lang w:val="en-US"/>
        </w:rPr>
        <w:t>[16]</w:t>
      </w:r>
      <w:r w:rsidRPr="000D7D37">
        <w:rPr>
          <w:sz w:val="24"/>
          <w:szCs w:val="24"/>
          <w:highlight w:val="white"/>
          <w:lang w:val="en-US"/>
        </w:rPr>
        <w:t xml:space="preserve"> reported on a </w:t>
      </w:r>
      <w:proofErr w:type="spellStart"/>
      <w:r w:rsidRPr="000D7D37">
        <w:rPr>
          <w:sz w:val="24"/>
          <w:szCs w:val="24"/>
          <w:highlight w:val="white"/>
          <w:lang w:val="en-US"/>
        </w:rPr>
        <w:t>volatilome</w:t>
      </w:r>
      <w:proofErr w:type="spellEnd"/>
      <w:r w:rsidRPr="000D7D37">
        <w:rPr>
          <w:sz w:val="24"/>
          <w:szCs w:val="24"/>
          <w:highlight w:val="white"/>
          <w:lang w:val="en-US"/>
        </w:rPr>
        <w:t xml:space="preserve"> study on milk destined to the production of both GP and Parmigiano Reggiano cheeses. In addition, metabarcoding of bacterial communities has been used for the preservation and </w:t>
      </w:r>
      <w:proofErr w:type="spellStart"/>
      <w:r w:rsidRPr="000D7D37">
        <w:rPr>
          <w:sz w:val="24"/>
          <w:szCs w:val="24"/>
          <w:highlight w:val="white"/>
          <w:lang w:val="en-US"/>
        </w:rPr>
        <w:t>valorisation</w:t>
      </w:r>
      <w:proofErr w:type="spellEnd"/>
      <w:r w:rsidRPr="000D7D37">
        <w:rPr>
          <w:sz w:val="24"/>
          <w:szCs w:val="24"/>
          <w:highlight w:val="white"/>
          <w:lang w:val="en-US"/>
        </w:rPr>
        <w:t xml:space="preserve"> of similar food products, </w:t>
      </w:r>
      <w:r w:rsidRPr="000D7D37">
        <w:rPr>
          <w:sz w:val="24"/>
          <w:szCs w:val="24"/>
          <w:lang w:val="en-US"/>
        </w:rPr>
        <w:t xml:space="preserve">[17-19]. </w:t>
      </w:r>
      <w:r w:rsidRPr="005A0B9B">
        <w:rPr>
          <w:sz w:val="24"/>
          <w:szCs w:val="24"/>
          <w:highlight w:val="yellow"/>
          <w:lang w:val="en-US"/>
          <w:rPrChange w:id="31" w:author="Rossana Capoferri" w:date="2022-10-13T15:36:00Z">
            <w:rPr>
              <w:sz w:val="24"/>
              <w:szCs w:val="24"/>
              <w:lang w:val="en-US"/>
            </w:rPr>
          </w:rPrChange>
        </w:rPr>
        <w:t>However</w:t>
      </w:r>
      <w:r w:rsidRPr="005A0B9B">
        <w:rPr>
          <w:highlight w:val="yellow"/>
          <w:lang w:val="en-US"/>
          <w:rPrChange w:id="32" w:author="Rossana Capoferri" w:date="2022-10-13T15:36:00Z">
            <w:rPr>
              <w:lang w:val="en-US"/>
            </w:rPr>
          </w:rPrChange>
        </w:rPr>
        <w:t xml:space="preserve">, </w:t>
      </w:r>
      <w:r w:rsidRPr="005A0B9B">
        <w:rPr>
          <w:sz w:val="24"/>
          <w:szCs w:val="24"/>
          <w:highlight w:val="yellow"/>
          <w:lang w:val="en-US"/>
          <w:rPrChange w:id="33" w:author="Rossana Capoferri" w:date="2022-10-13T15:36:00Z">
            <w:rPr>
              <w:sz w:val="24"/>
              <w:szCs w:val="24"/>
              <w:lang w:val="en-US"/>
            </w:rPr>
          </w:rPrChange>
        </w:rPr>
        <w:t xml:space="preserve">given the continuous pressure exerted by increasingly shrewd counterfeiting professionals, the development of efficient and less </w:t>
      </w:r>
      <w:r w:rsidRPr="005A0B9B">
        <w:rPr>
          <w:highlight w:val="yellow"/>
          <w:lang w:val="en-US"/>
          <w:rPrChange w:id="34" w:author="Rossana Capoferri" w:date="2022-10-13T15:36:00Z">
            <w:rPr>
              <w:lang w:val="en-US"/>
            </w:rPr>
          </w:rPrChange>
        </w:rPr>
        <w:t>invasive</w:t>
      </w:r>
      <w:r w:rsidRPr="005A0B9B">
        <w:rPr>
          <w:sz w:val="24"/>
          <w:szCs w:val="24"/>
          <w:highlight w:val="yellow"/>
          <w:lang w:val="en-US"/>
          <w:rPrChange w:id="35" w:author="Rossana Capoferri" w:date="2022-10-13T15:36:00Z">
            <w:rPr>
              <w:sz w:val="24"/>
              <w:szCs w:val="24"/>
              <w:lang w:val="en-US"/>
            </w:rPr>
          </w:rPrChange>
        </w:rPr>
        <w:t xml:space="preserve"> traceability methods is necessary.</w:t>
      </w:r>
      <w:r w:rsidRPr="000D7D37">
        <w:rPr>
          <w:sz w:val="24"/>
          <w:szCs w:val="24"/>
          <w:lang w:val="en-US"/>
        </w:rPr>
        <w:t xml:space="preserve"> In this, </w:t>
      </w:r>
      <w:r w:rsidRPr="000D7D37">
        <w:rPr>
          <w:sz w:val="24"/>
          <w:szCs w:val="24"/>
          <w:highlight w:val="white"/>
          <w:lang w:val="en-US"/>
        </w:rPr>
        <w:t xml:space="preserve">several studies have shown that feed-derived </w:t>
      </w:r>
      <w:r w:rsidRPr="000D7D37">
        <w:rPr>
          <w:sz w:val="24"/>
          <w:szCs w:val="24"/>
          <w:lang w:val="en-US"/>
        </w:rPr>
        <w:t xml:space="preserve">plant nuclear and/or chloroplast DNA fragments </w:t>
      </w:r>
      <w:r w:rsidRPr="000D7D37">
        <w:rPr>
          <w:sz w:val="24"/>
          <w:szCs w:val="24"/>
          <w:highlight w:val="white"/>
          <w:lang w:val="en-US"/>
        </w:rPr>
        <w:t>can also be detected in milk [20]</w:t>
      </w:r>
      <w:r w:rsidRPr="000D7D37">
        <w:rPr>
          <w:sz w:val="24"/>
          <w:szCs w:val="24"/>
          <w:lang w:val="en-US"/>
        </w:rPr>
        <w:t>.</w:t>
      </w:r>
      <w:r w:rsidRPr="000D7D37">
        <w:rPr>
          <w:color w:val="000000"/>
          <w:lang w:val="en-US"/>
        </w:rPr>
        <w:t xml:space="preserve"> </w:t>
      </w:r>
      <w:r w:rsidRPr="000D7D37">
        <w:rPr>
          <w:color w:val="000000"/>
          <w:sz w:val="24"/>
          <w:szCs w:val="24"/>
          <w:lang w:val="en-US"/>
        </w:rPr>
        <w:t>In fact</w:t>
      </w:r>
      <w:r w:rsidRPr="000D7D37">
        <w:rPr>
          <w:color w:val="000000"/>
          <w:lang w:val="en-US"/>
        </w:rPr>
        <w:t xml:space="preserve">, </w:t>
      </w:r>
      <w:r w:rsidRPr="000D7D37">
        <w:rPr>
          <w:sz w:val="24"/>
          <w:szCs w:val="24"/>
          <w:highlight w:val="white"/>
          <w:lang w:val="en-US"/>
        </w:rPr>
        <w:t>small fragments of plant DNA are able to cross the intestinal barrier and enter the bovine bloodstream.</w:t>
      </w:r>
      <w:r w:rsidRPr="000D7D37">
        <w:rPr>
          <w:sz w:val="24"/>
          <w:szCs w:val="24"/>
          <w:lang w:val="en-US"/>
        </w:rPr>
        <w:t xml:space="preserve"> However, this DNA is highly fragmented, although it is not possible to establish at what level, as the feed is subjected to the production processes of milling, extrusion, ensiling, grinding, steam heating and pelletizing and, after ingestion, to its elaboration/degradation in the gastrointestinal tract</w:t>
      </w:r>
      <w:r w:rsidRPr="000D7D37">
        <w:rPr>
          <w:sz w:val="24"/>
          <w:szCs w:val="24"/>
          <w:highlight w:val="white"/>
          <w:lang w:val="en-US"/>
        </w:rPr>
        <w:t xml:space="preserve"> </w:t>
      </w:r>
      <w:r w:rsidRPr="000D7D37">
        <w:rPr>
          <w:sz w:val="24"/>
          <w:szCs w:val="24"/>
          <w:lang w:val="en-US"/>
        </w:rPr>
        <w:t xml:space="preserve">[21-22]. In these cases, where the DNA is subjected to severe treatments and is present in small quantities, its isolation is particularly difficult and, in the absence of commercial kits </w:t>
      </w:r>
      <w:proofErr w:type="spellStart"/>
      <w:r w:rsidRPr="000D7D37">
        <w:rPr>
          <w:sz w:val="24"/>
          <w:szCs w:val="24"/>
          <w:lang w:val="en-US"/>
        </w:rPr>
        <w:t>optimised</w:t>
      </w:r>
      <w:proofErr w:type="spellEnd"/>
      <w:r w:rsidRPr="000D7D37">
        <w:rPr>
          <w:sz w:val="24"/>
          <w:szCs w:val="24"/>
          <w:lang w:val="en-US"/>
        </w:rPr>
        <w:t xml:space="preserve"> for this purpose, it is necessary to implement appropriate molecular approaches based on the analysis of very short DNA fragments. </w:t>
      </w:r>
      <w:r w:rsidRPr="000D7D37">
        <w:rPr>
          <w:sz w:val="24"/>
          <w:szCs w:val="24"/>
          <w:highlight w:val="white"/>
          <w:lang w:val="en-US"/>
        </w:rPr>
        <w:t xml:space="preserve">Although some studies were conducted for plant DNA detection in milk using classical approaches </w:t>
      </w:r>
      <w:r w:rsidRPr="000D7D37">
        <w:rPr>
          <w:sz w:val="24"/>
          <w:szCs w:val="24"/>
          <w:lang w:val="en-US"/>
        </w:rPr>
        <w:t>[19-23], to the best of our knowledge</w:t>
      </w:r>
      <w:r w:rsidRPr="000D7D37">
        <w:rPr>
          <w:sz w:val="24"/>
          <w:szCs w:val="24"/>
          <w:highlight w:val="white"/>
          <w:lang w:val="en-US"/>
        </w:rPr>
        <w:t xml:space="preserve"> there are no published data about the detection of residual plant DNA in cow’s milk by High-Throughput DNA Sequencing (HTS) metabarcoding.</w:t>
      </w:r>
    </w:p>
    <w:p w14:paraId="6CD3BCF7" w14:textId="03C6C065" w:rsidR="00A11797" w:rsidRDefault="00892D7D" w:rsidP="006A45D0">
      <w:pPr>
        <w:widowControl w:val="0"/>
        <w:spacing w:after="0" w:line="480" w:lineRule="auto"/>
        <w:jc w:val="both"/>
        <w:rPr>
          <w:sz w:val="24"/>
          <w:szCs w:val="24"/>
          <w:lang w:val="en-US"/>
        </w:rPr>
      </w:pPr>
      <w:r w:rsidRPr="000D7D37">
        <w:rPr>
          <w:sz w:val="24"/>
          <w:szCs w:val="24"/>
          <w:highlight w:val="white"/>
          <w:lang w:val="en-US"/>
        </w:rPr>
        <w:t xml:space="preserve">Therefore, the aim of this work was to investigate whether chloroplast DNA metabarcoding and dedicated data analysis could be a suitable tool </w:t>
      </w:r>
      <w:r w:rsidRPr="005A0B9B">
        <w:rPr>
          <w:sz w:val="24"/>
          <w:szCs w:val="24"/>
          <w:highlight w:val="yellow"/>
          <w:lang w:val="en-US"/>
          <w:rPrChange w:id="36" w:author="Rossana Capoferri" w:date="2022-10-13T15:37:00Z">
            <w:rPr>
              <w:sz w:val="24"/>
              <w:szCs w:val="24"/>
              <w:highlight w:val="white"/>
              <w:lang w:val="en-US"/>
            </w:rPr>
          </w:rPrChange>
        </w:rPr>
        <w:t xml:space="preserve">to identify dietary DNA in raw milk for GP </w:t>
      </w:r>
      <w:ins w:id="37" w:author="Rossana Capoferri" w:date="2022-10-13T15:37:00Z">
        <w:r w:rsidR="005A0B9B">
          <w:rPr>
            <w:sz w:val="24"/>
            <w:szCs w:val="24"/>
            <w:highlight w:val="yellow"/>
            <w:lang w:val="en-US"/>
          </w:rPr>
          <w:t>(</w:t>
        </w:r>
        <w:proofErr w:type="spellStart"/>
        <w:r w:rsidR="005A0B9B">
          <w:rPr>
            <w:sz w:val="24"/>
            <w:szCs w:val="24"/>
            <w:highlight w:val="yellow"/>
            <w:lang w:val="en-US"/>
          </w:rPr>
          <w:t>cambiare</w:t>
        </w:r>
        <w:proofErr w:type="spellEnd"/>
        <w:r w:rsidR="005A0B9B">
          <w:rPr>
            <w:sz w:val="24"/>
            <w:szCs w:val="24"/>
            <w:highlight w:val="yellow"/>
            <w:lang w:val="en-US"/>
          </w:rPr>
          <w:t xml:space="preserve"> </w:t>
        </w:r>
      </w:ins>
      <w:ins w:id="38" w:author="Rossana Capoferri" w:date="2022-10-13T15:38:00Z">
        <w:r w:rsidR="005A0B9B">
          <w:rPr>
            <w:sz w:val="24"/>
            <w:szCs w:val="24"/>
            <w:highlight w:val="yellow"/>
            <w:lang w:val="en-US"/>
          </w:rPr>
          <w:t>c</w:t>
        </w:r>
      </w:ins>
      <w:ins w:id="39" w:author="Rossana Capoferri" w:date="2022-10-13T15:37:00Z">
        <w:r w:rsidR="005A0B9B">
          <w:rPr>
            <w:sz w:val="24"/>
            <w:szCs w:val="24"/>
            <w:highlight w:val="yellow"/>
            <w:lang w:val="en-US"/>
          </w:rPr>
          <w:t xml:space="preserve">ome in abstract) </w:t>
        </w:r>
      </w:ins>
      <w:r w:rsidRPr="005A0B9B">
        <w:rPr>
          <w:sz w:val="24"/>
          <w:szCs w:val="24"/>
          <w:highlight w:val="yellow"/>
          <w:lang w:val="en-US"/>
          <w:rPrChange w:id="40" w:author="Rossana Capoferri" w:date="2022-10-13T15:38:00Z">
            <w:rPr>
              <w:sz w:val="24"/>
              <w:szCs w:val="24"/>
              <w:highlight w:val="white"/>
              <w:lang w:val="en-US"/>
            </w:rPr>
          </w:rPrChange>
        </w:rPr>
        <w:t>production in order to ensure the traceability of this high-quality product and meet consumer demand.</w:t>
      </w:r>
      <w:bookmarkStart w:id="41" w:name="_heading=h.sisqin9ci6xn" w:colFirst="0" w:colLast="0"/>
      <w:bookmarkEnd w:id="41"/>
    </w:p>
    <w:p w14:paraId="1205375C" w14:textId="77777777" w:rsidR="00AE7FB3" w:rsidRPr="00681DBE" w:rsidRDefault="00892D7D" w:rsidP="006A45D0">
      <w:pPr>
        <w:pStyle w:val="Titolo1"/>
        <w:spacing w:line="480" w:lineRule="auto"/>
        <w:rPr>
          <w:sz w:val="36"/>
          <w:szCs w:val="36"/>
          <w:lang w:val="en-US"/>
        </w:rPr>
      </w:pPr>
      <w:r w:rsidRPr="00681DBE">
        <w:rPr>
          <w:sz w:val="36"/>
          <w:szCs w:val="36"/>
          <w:lang w:val="en-US"/>
        </w:rPr>
        <w:lastRenderedPageBreak/>
        <w:t>Materials and methods</w:t>
      </w:r>
    </w:p>
    <w:p w14:paraId="6D297FFD" w14:textId="77777777" w:rsidR="00AE7FB3" w:rsidRPr="00381DFA" w:rsidRDefault="00892D7D" w:rsidP="006A45D0">
      <w:pPr>
        <w:pStyle w:val="Titolo2"/>
        <w:spacing w:line="480" w:lineRule="auto"/>
        <w:rPr>
          <w:sz w:val="32"/>
          <w:szCs w:val="32"/>
          <w:lang w:val="en-US"/>
        </w:rPr>
      </w:pPr>
      <w:bookmarkStart w:id="42" w:name="_heading=h.93hqtqqsmy9f" w:colFirst="0" w:colLast="0"/>
      <w:bookmarkEnd w:id="42"/>
      <w:r w:rsidRPr="00381DFA">
        <w:rPr>
          <w:sz w:val="32"/>
          <w:szCs w:val="32"/>
          <w:lang w:val="en-US"/>
        </w:rPr>
        <w:t xml:space="preserve">Samples collection </w:t>
      </w:r>
    </w:p>
    <w:p w14:paraId="6C1FF642" w14:textId="2DD890FC" w:rsidR="00AE7FB3" w:rsidRPr="000D7D37" w:rsidRDefault="00892D7D" w:rsidP="006A45D0">
      <w:pPr>
        <w:spacing w:after="0" w:line="480" w:lineRule="auto"/>
        <w:jc w:val="both"/>
        <w:rPr>
          <w:sz w:val="24"/>
          <w:szCs w:val="24"/>
          <w:lang w:val="en-US"/>
        </w:rPr>
      </w:pPr>
      <w:r w:rsidRPr="000D7D37">
        <w:rPr>
          <w:sz w:val="24"/>
          <w:szCs w:val="24"/>
          <w:lang w:val="en-US"/>
        </w:rPr>
        <w:t xml:space="preserve">A number of 42 GP bulk tank milk samples of 50 ml volumes were collected from cows fed according to PDO Specification rules (9) in 14 dairies </w:t>
      </w:r>
      <w:ins w:id="43" w:author="Rossana Capoferri" w:date="2022-10-13T15:38:00Z">
        <w:r w:rsidR="005A0B9B">
          <w:rPr>
            <w:sz w:val="24"/>
            <w:szCs w:val="24"/>
            <w:lang w:val="en-US"/>
          </w:rPr>
          <w:t xml:space="preserve">located in the GP cheese production area </w:t>
        </w:r>
      </w:ins>
      <w:del w:id="44" w:author="Rossana Capoferri" w:date="2022-10-13T15:38:00Z">
        <w:r w:rsidRPr="000D7D37" w:rsidDel="005A0B9B">
          <w:rPr>
            <w:sz w:val="24"/>
            <w:szCs w:val="24"/>
            <w:lang w:val="en-US"/>
          </w:rPr>
          <w:delText xml:space="preserve">belonging to GP Consortium </w:delText>
        </w:r>
      </w:del>
      <w:r w:rsidRPr="000D7D37">
        <w:rPr>
          <w:sz w:val="24"/>
          <w:szCs w:val="24"/>
          <w:lang w:val="en-US"/>
        </w:rPr>
        <w:t xml:space="preserve">in the provinces of Verona, Piacenza, Trento, Vicenza, Brescia, Cremona and Cuneo, and stored at -20°C until analysis. </w:t>
      </w:r>
      <w:del w:id="45" w:author="Rossana Capoferri" w:date="2022-10-13T15:38:00Z">
        <w:r w:rsidRPr="000D7D37" w:rsidDel="005A0B9B">
          <w:rPr>
            <w:sz w:val="24"/>
            <w:szCs w:val="24"/>
            <w:lang w:val="en-US"/>
          </w:rPr>
          <w:delText>Additionally, four commercial milk samples were purchased from retail outside the GP production site in Sicily, Apulia, Naples and Vilminore di Scalve (BG).</w:delText>
        </w:r>
      </w:del>
    </w:p>
    <w:p w14:paraId="21372ACE" w14:textId="6D9EB736" w:rsidR="00AE7FB3" w:rsidRPr="000D7D37" w:rsidRDefault="00892D7D" w:rsidP="006A45D0">
      <w:pPr>
        <w:spacing w:after="0" w:line="480" w:lineRule="auto"/>
        <w:jc w:val="both"/>
        <w:rPr>
          <w:sz w:val="24"/>
          <w:szCs w:val="24"/>
          <w:lang w:val="en-US"/>
        </w:rPr>
      </w:pPr>
      <w:r w:rsidRPr="000D7D37">
        <w:rPr>
          <w:sz w:val="24"/>
          <w:szCs w:val="24"/>
          <w:lang w:val="en-US"/>
        </w:rPr>
        <w:t>One sample of Soy flour (</w:t>
      </w:r>
      <w:r w:rsidRPr="000D7D37">
        <w:rPr>
          <w:i/>
          <w:sz w:val="24"/>
          <w:szCs w:val="24"/>
          <w:lang w:val="en-US"/>
        </w:rPr>
        <w:t>Glycine max</w:t>
      </w:r>
      <w:r w:rsidRPr="000D7D37">
        <w:rPr>
          <w:sz w:val="24"/>
          <w:szCs w:val="24"/>
          <w:lang w:val="en-US"/>
        </w:rPr>
        <w:t xml:space="preserve">) and two </w:t>
      </w:r>
      <w:proofErr w:type="gramStart"/>
      <w:r w:rsidRPr="005A0B9B">
        <w:rPr>
          <w:sz w:val="24"/>
          <w:szCs w:val="24"/>
          <w:highlight w:val="yellow"/>
          <w:lang w:val="en-US"/>
          <w:rPrChange w:id="46" w:author="Rossana Capoferri" w:date="2022-10-13T15:39:00Z">
            <w:rPr>
              <w:sz w:val="24"/>
              <w:szCs w:val="24"/>
              <w:lang w:val="en-US"/>
            </w:rPr>
          </w:rPrChange>
        </w:rPr>
        <w:t>feedstuffs</w:t>
      </w:r>
      <w:r w:rsidRPr="000D7D37">
        <w:rPr>
          <w:sz w:val="24"/>
          <w:szCs w:val="24"/>
          <w:lang w:val="en-US"/>
        </w:rPr>
        <w:t xml:space="preserve"> </w:t>
      </w:r>
      <w:ins w:id="47" w:author="Rossana Capoferri" w:date="2022-10-13T15:39:00Z">
        <w:r w:rsidR="005A0B9B">
          <w:rPr>
            <w:sz w:val="24"/>
            <w:szCs w:val="24"/>
            <w:lang w:val="en-US"/>
          </w:rPr>
          <w:t xml:space="preserve"> a</w:t>
        </w:r>
        <w:proofErr w:type="gramEnd"/>
        <w:r w:rsidR="005A0B9B">
          <w:rPr>
            <w:sz w:val="24"/>
            <w:szCs w:val="24"/>
            <w:lang w:val="en-US"/>
          </w:rPr>
          <w:t xml:space="preserve"> </w:t>
        </w:r>
        <w:proofErr w:type="spellStart"/>
        <w:r w:rsidR="005A0B9B">
          <w:rPr>
            <w:sz w:val="24"/>
            <w:szCs w:val="24"/>
            <w:lang w:val="en-US"/>
          </w:rPr>
          <w:t>composizione</w:t>
        </w:r>
        <w:proofErr w:type="spellEnd"/>
        <w:r w:rsidR="005A0B9B">
          <w:rPr>
            <w:sz w:val="24"/>
            <w:szCs w:val="24"/>
            <w:lang w:val="en-US"/>
          </w:rPr>
          <w:t xml:space="preserve"> nota </w:t>
        </w:r>
      </w:ins>
      <w:r w:rsidRPr="000D7D37">
        <w:rPr>
          <w:sz w:val="24"/>
          <w:szCs w:val="24"/>
          <w:lang w:val="en-US"/>
        </w:rPr>
        <w:t>(Feed_1 and Feed_2)</w:t>
      </w:r>
      <w:ins w:id="48" w:author="Rossana Capoferri" w:date="2022-10-13T15:39:00Z">
        <w:r w:rsidR="005A0B9B">
          <w:rPr>
            <w:sz w:val="24"/>
            <w:szCs w:val="24"/>
            <w:lang w:val="en-US"/>
          </w:rPr>
          <w:t xml:space="preserve"> </w:t>
        </w:r>
        <w:proofErr w:type="spellStart"/>
        <w:r w:rsidR="005A0B9B">
          <w:rPr>
            <w:sz w:val="24"/>
            <w:szCs w:val="24"/>
            <w:lang w:val="en-US"/>
          </w:rPr>
          <w:t>vedi</w:t>
        </w:r>
        <w:proofErr w:type="spellEnd"/>
        <w:r w:rsidR="005A0B9B">
          <w:rPr>
            <w:sz w:val="24"/>
            <w:szCs w:val="24"/>
            <w:lang w:val="en-US"/>
          </w:rPr>
          <w:t xml:space="preserve"> </w:t>
        </w:r>
        <w:proofErr w:type="spellStart"/>
        <w:r w:rsidR="005A0B9B">
          <w:rPr>
            <w:sz w:val="24"/>
            <w:szCs w:val="24"/>
            <w:lang w:val="en-US"/>
          </w:rPr>
          <w:t>exceldella</w:t>
        </w:r>
        <w:proofErr w:type="spellEnd"/>
        <w:r w:rsidR="005A0B9B">
          <w:rPr>
            <w:sz w:val="24"/>
            <w:szCs w:val="24"/>
            <w:lang w:val="en-US"/>
          </w:rPr>
          <w:t xml:space="preserve"> </w:t>
        </w:r>
        <w:proofErr w:type="spellStart"/>
        <w:r w:rsidR="005A0B9B">
          <w:rPr>
            <w:sz w:val="24"/>
            <w:szCs w:val="24"/>
            <w:lang w:val="en-US"/>
          </w:rPr>
          <w:t>composizione</w:t>
        </w:r>
        <w:proofErr w:type="spellEnd"/>
        <w:r w:rsidR="005A0B9B">
          <w:rPr>
            <w:sz w:val="24"/>
            <w:szCs w:val="24"/>
            <w:lang w:val="en-US"/>
          </w:rPr>
          <w:t xml:space="preserve"> e </w:t>
        </w:r>
        <w:proofErr w:type="spellStart"/>
        <w:r w:rsidR="005A0B9B">
          <w:rPr>
            <w:sz w:val="24"/>
            <w:szCs w:val="24"/>
            <w:lang w:val="en-US"/>
          </w:rPr>
          <w:t>cambiare</w:t>
        </w:r>
        <w:proofErr w:type="spellEnd"/>
        <w:r w:rsidR="005A0B9B">
          <w:rPr>
            <w:sz w:val="24"/>
            <w:szCs w:val="24"/>
            <w:lang w:val="en-US"/>
          </w:rPr>
          <w:t xml:space="preserve"> </w:t>
        </w:r>
        <w:proofErr w:type="spellStart"/>
        <w:r w:rsidR="005A0B9B">
          <w:rPr>
            <w:sz w:val="24"/>
            <w:szCs w:val="24"/>
            <w:lang w:val="en-US"/>
          </w:rPr>
          <w:t>nome</w:t>
        </w:r>
        <w:proofErr w:type="spellEnd"/>
        <w:r w:rsidR="005A0B9B">
          <w:rPr>
            <w:sz w:val="24"/>
            <w:szCs w:val="24"/>
            <w:lang w:val="en-US"/>
          </w:rPr>
          <w:t xml:space="preserve"> in forage o </w:t>
        </w:r>
        <w:proofErr w:type="spellStart"/>
        <w:r w:rsidR="005A0B9B">
          <w:rPr>
            <w:sz w:val="24"/>
            <w:szCs w:val="24"/>
            <w:lang w:val="en-US"/>
          </w:rPr>
          <w:t>altro</w:t>
        </w:r>
      </w:ins>
      <w:proofErr w:type="spellEnd"/>
      <w:r w:rsidRPr="000D7D37">
        <w:rPr>
          <w:sz w:val="24"/>
          <w:szCs w:val="24"/>
          <w:lang w:val="en-US"/>
        </w:rPr>
        <w:t xml:space="preserve"> allowed by GP PDO production specification rules were also collected as technical controls.</w:t>
      </w:r>
    </w:p>
    <w:p w14:paraId="5C71D8CE" w14:textId="77777777" w:rsidR="00AE7FB3" w:rsidRPr="00381DFA" w:rsidRDefault="00892D7D" w:rsidP="006A45D0">
      <w:pPr>
        <w:pStyle w:val="Titolo2"/>
        <w:spacing w:line="480" w:lineRule="auto"/>
        <w:rPr>
          <w:sz w:val="32"/>
          <w:szCs w:val="32"/>
          <w:lang w:val="en-US"/>
        </w:rPr>
      </w:pPr>
      <w:bookmarkStart w:id="49" w:name="_heading=h.9l4rs2itwgpr" w:colFirst="0" w:colLast="0"/>
      <w:bookmarkEnd w:id="49"/>
      <w:r w:rsidRPr="00381DFA">
        <w:rPr>
          <w:sz w:val="32"/>
          <w:szCs w:val="32"/>
          <w:lang w:val="en-US"/>
        </w:rPr>
        <w:t xml:space="preserve">DNA isolation </w:t>
      </w:r>
    </w:p>
    <w:p w14:paraId="16974AFA"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Milk samples were thawed at 4°C for 16 hours and total DNA was extracted from 20 ml in phenol/chloroform according to </w:t>
      </w:r>
      <w:proofErr w:type="spellStart"/>
      <w:r w:rsidRPr="000D7D37">
        <w:rPr>
          <w:sz w:val="24"/>
          <w:szCs w:val="24"/>
          <w:lang w:val="en-US"/>
        </w:rPr>
        <w:t>Ponzoni</w:t>
      </w:r>
      <w:proofErr w:type="spellEnd"/>
      <w:r w:rsidRPr="000D7D37">
        <w:rPr>
          <w:sz w:val="24"/>
          <w:szCs w:val="24"/>
          <w:lang w:val="en-US"/>
        </w:rPr>
        <w:t xml:space="preserve"> et al. (</w:t>
      </w:r>
      <w:proofErr w:type="gramStart"/>
      <w:r w:rsidRPr="000D7D37">
        <w:rPr>
          <w:sz w:val="24"/>
          <w:szCs w:val="24"/>
          <w:lang w:val="en-US"/>
        </w:rPr>
        <w:t>2009)[</w:t>
      </w:r>
      <w:proofErr w:type="gramEnd"/>
      <w:r w:rsidRPr="000D7D37">
        <w:rPr>
          <w:sz w:val="24"/>
          <w:szCs w:val="24"/>
          <w:lang w:val="en-US"/>
        </w:rPr>
        <w:t xml:space="preserve">20]. As a minor modification of the original method, the first incubation step was conducted at 65°C for 6 hours under constant agitation. </w:t>
      </w:r>
    </w:p>
    <w:p w14:paraId="45242120" w14:textId="355F6305" w:rsidR="00AE7FB3" w:rsidRPr="000D7D37" w:rsidRDefault="00892D7D" w:rsidP="006A45D0">
      <w:pPr>
        <w:spacing w:after="0" w:line="480" w:lineRule="auto"/>
        <w:jc w:val="both"/>
        <w:rPr>
          <w:sz w:val="24"/>
          <w:szCs w:val="24"/>
          <w:lang w:val="en-US"/>
        </w:rPr>
      </w:pPr>
      <w:r w:rsidRPr="000D7D37">
        <w:rPr>
          <w:sz w:val="24"/>
          <w:szCs w:val="24"/>
          <w:lang w:val="en-US"/>
        </w:rPr>
        <w:t xml:space="preserve">Plant DNA was extracted from </w:t>
      </w:r>
      <w:r w:rsidRPr="0087647E">
        <w:rPr>
          <w:sz w:val="24"/>
          <w:szCs w:val="24"/>
          <w:highlight w:val="yellow"/>
          <w:lang w:val="en-US"/>
          <w:rPrChange w:id="50" w:author="Rossana Capoferri" w:date="2022-10-13T15:42:00Z">
            <w:rPr>
              <w:sz w:val="24"/>
              <w:szCs w:val="24"/>
              <w:lang w:val="en-US"/>
            </w:rPr>
          </w:rPrChange>
        </w:rPr>
        <w:t>technical controls</w:t>
      </w:r>
      <w:ins w:id="51" w:author="Rossana Capoferri" w:date="2022-10-13T15:42:00Z">
        <w:r w:rsidR="0087647E">
          <w:rPr>
            <w:sz w:val="24"/>
            <w:szCs w:val="24"/>
            <w:lang w:val="en-US"/>
          </w:rPr>
          <w:t xml:space="preserve"> (decider come </w:t>
        </w:r>
        <w:proofErr w:type="spellStart"/>
        <w:r w:rsidR="0087647E">
          <w:rPr>
            <w:sz w:val="24"/>
            <w:szCs w:val="24"/>
            <w:lang w:val="en-US"/>
          </w:rPr>
          <w:t>chiamarli</w:t>
        </w:r>
        <w:proofErr w:type="spellEnd"/>
        <w:r w:rsidR="0087647E">
          <w:rPr>
            <w:sz w:val="24"/>
            <w:szCs w:val="24"/>
            <w:lang w:val="en-US"/>
          </w:rPr>
          <w:t>)</w:t>
        </w:r>
      </w:ins>
      <w:r w:rsidRPr="000D7D37">
        <w:rPr>
          <w:sz w:val="24"/>
          <w:szCs w:val="24"/>
          <w:lang w:val="en-US"/>
        </w:rPr>
        <w:t xml:space="preserve"> using the </w:t>
      </w:r>
      <w:proofErr w:type="spellStart"/>
      <w:r w:rsidRPr="000D7D37">
        <w:rPr>
          <w:sz w:val="24"/>
          <w:szCs w:val="24"/>
          <w:lang w:val="en-US"/>
        </w:rPr>
        <w:t>DNeasy</w:t>
      </w:r>
      <w:proofErr w:type="spellEnd"/>
      <w:r w:rsidRPr="000D7D37">
        <w:rPr>
          <w:sz w:val="24"/>
          <w:szCs w:val="24"/>
          <w:lang w:val="en-US"/>
        </w:rPr>
        <w:t xml:space="preserve"> Plant </w:t>
      </w:r>
      <w:proofErr w:type="gramStart"/>
      <w:r w:rsidRPr="000D7D37">
        <w:rPr>
          <w:sz w:val="24"/>
          <w:szCs w:val="24"/>
          <w:lang w:val="en-US"/>
        </w:rPr>
        <w:t>mini Kit</w:t>
      </w:r>
      <w:proofErr w:type="gramEnd"/>
      <w:r w:rsidRPr="000D7D37">
        <w:rPr>
          <w:sz w:val="24"/>
          <w:szCs w:val="24"/>
          <w:lang w:val="en-US"/>
        </w:rPr>
        <w:t xml:space="preserve"> (Qiagen, Hilden, Germany) according to the manufacturer's protocol.</w:t>
      </w:r>
    </w:p>
    <w:p w14:paraId="1617AD55" w14:textId="77777777" w:rsidR="00AE7FB3" w:rsidRPr="000D7D37" w:rsidRDefault="00892D7D" w:rsidP="006A45D0">
      <w:pPr>
        <w:spacing w:after="0" w:line="480" w:lineRule="auto"/>
        <w:jc w:val="both"/>
        <w:rPr>
          <w:sz w:val="24"/>
          <w:szCs w:val="24"/>
          <w:lang w:val="en-US"/>
        </w:rPr>
      </w:pPr>
      <w:r w:rsidRPr="000D7D37">
        <w:rPr>
          <w:sz w:val="24"/>
          <w:szCs w:val="24"/>
          <w:highlight w:val="white"/>
          <w:lang w:val="en-US"/>
        </w:rPr>
        <w:t xml:space="preserve">Purity and quantity were determined with Nanodrop </w:t>
      </w:r>
      <w:r w:rsidRPr="000D7D37">
        <w:rPr>
          <w:sz w:val="24"/>
          <w:szCs w:val="24"/>
          <w:lang w:val="en-US"/>
        </w:rPr>
        <w:t>Spectrophotometer 2000 (</w:t>
      </w:r>
      <w:proofErr w:type="spellStart"/>
      <w:r w:rsidRPr="000D7D37">
        <w:rPr>
          <w:sz w:val="24"/>
          <w:szCs w:val="24"/>
          <w:lang w:val="en-US"/>
        </w:rPr>
        <w:t>Thermofisher</w:t>
      </w:r>
      <w:proofErr w:type="spellEnd"/>
      <w:r w:rsidRPr="000D7D37">
        <w:rPr>
          <w:sz w:val="24"/>
          <w:szCs w:val="24"/>
          <w:lang w:val="en-US"/>
        </w:rPr>
        <w:t xml:space="preserve"> Scientific, Wilmington, DE, USA). </w:t>
      </w:r>
    </w:p>
    <w:p w14:paraId="25614E27" w14:textId="77777777" w:rsidR="00AE7FB3" w:rsidRPr="00381DFA" w:rsidRDefault="00892D7D" w:rsidP="006A45D0">
      <w:pPr>
        <w:pStyle w:val="Titolo2"/>
        <w:spacing w:line="480" w:lineRule="auto"/>
        <w:rPr>
          <w:sz w:val="32"/>
          <w:szCs w:val="32"/>
          <w:lang w:val="en-US"/>
        </w:rPr>
      </w:pPr>
      <w:proofErr w:type="spellStart"/>
      <w:r w:rsidRPr="00381DFA">
        <w:rPr>
          <w:sz w:val="32"/>
          <w:szCs w:val="32"/>
          <w:lang w:val="en-US"/>
        </w:rPr>
        <w:t>RuBisCO</w:t>
      </w:r>
      <w:proofErr w:type="spellEnd"/>
      <w:r w:rsidRPr="00381DFA">
        <w:rPr>
          <w:sz w:val="32"/>
          <w:szCs w:val="32"/>
          <w:lang w:val="en-US"/>
        </w:rPr>
        <w:t xml:space="preserve"> gene amplicon molecular identification </w:t>
      </w:r>
    </w:p>
    <w:p w14:paraId="20FFF175"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To confirm the presence of plant nucleic acid in the total DNA extracted from milk, a 351bp </w:t>
      </w:r>
      <w:proofErr w:type="spellStart"/>
      <w:r w:rsidRPr="000D7D37">
        <w:rPr>
          <w:sz w:val="24"/>
          <w:szCs w:val="24"/>
          <w:lang w:val="en-US"/>
        </w:rPr>
        <w:t>RuBisCO</w:t>
      </w:r>
      <w:proofErr w:type="spellEnd"/>
      <w:r w:rsidRPr="000D7D37">
        <w:rPr>
          <w:sz w:val="24"/>
          <w:szCs w:val="24"/>
          <w:lang w:val="en-US"/>
        </w:rPr>
        <w:t xml:space="preserve"> gene fragment was amplified with the following primers: RUB F2 TTGGCAGCATTCCGAGTAAC and RUB R2 GTGAGGCGGACCTTGGAAAG [24] by using the </w:t>
      </w:r>
      <w:proofErr w:type="spellStart"/>
      <w:r w:rsidRPr="000D7D37">
        <w:rPr>
          <w:sz w:val="24"/>
          <w:szCs w:val="24"/>
          <w:highlight w:val="white"/>
          <w:lang w:val="en-US"/>
        </w:rPr>
        <w:t>GeneAmp</w:t>
      </w:r>
      <w:proofErr w:type="spellEnd"/>
      <w:r w:rsidRPr="000D7D37">
        <w:rPr>
          <w:sz w:val="24"/>
          <w:szCs w:val="24"/>
          <w:highlight w:val="white"/>
          <w:lang w:val="en-US"/>
        </w:rPr>
        <w:t xml:space="preserve"> </w:t>
      </w:r>
      <w:r w:rsidRPr="000D7D37">
        <w:rPr>
          <w:sz w:val="24"/>
          <w:szCs w:val="24"/>
          <w:highlight w:val="white"/>
          <w:lang w:val="en-US"/>
        </w:rPr>
        <w:lastRenderedPageBreak/>
        <w:t>PCR System 9700</w:t>
      </w:r>
      <w:r w:rsidRPr="000D7D37">
        <w:rPr>
          <w:sz w:val="24"/>
          <w:szCs w:val="24"/>
          <w:lang w:val="en-US"/>
        </w:rPr>
        <w:t xml:space="preserve"> (Applied Biosystems </w:t>
      </w:r>
      <w:proofErr w:type="spellStart"/>
      <w:r w:rsidRPr="000D7D37">
        <w:rPr>
          <w:sz w:val="24"/>
          <w:szCs w:val="24"/>
          <w:lang w:val="en-US"/>
        </w:rPr>
        <w:t>FosterCity</w:t>
      </w:r>
      <w:proofErr w:type="spellEnd"/>
      <w:r w:rsidRPr="000D7D37">
        <w:rPr>
          <w:sz w:val="24"/>
          <w:szCs w:val="24"/>
          <w:lang w:val="en-US"/>
        </w:rPr>
        <w:t xml:space="preserve">, CA). The PCR condition included a denaturation step at 95 °C for 15’, followed by 35 cycles of 94 °C for 30”, 57 °C for 90’ and 72 °C for 90’ followed by a final elongation at 72 °C for 10’. Fragments were </w:t>
      </w:r>
      <w:proofErr w:type="spellStart"/>
      <w:r w:rsidRPr="000D7D37">
        <w:rPr>
          <w:sz w:val="24"/>
          <w:szCs w:val="24"/>
          <w:lang w:val="en-US"/>
        </w:rPr>
        <w:t>visualised</w:t>
      </w:r>
      <w:proofErr w:type="spellEnd"/>
      <w:r w:rsidRPr="000D7D37">
        <w:rPr>
          <w:sz w:val="24"/>
          <w:szCs w:val="24"/>
          <w:lang w:val="en-US"/>
        </w:rPr>
        <w:t xml:space="preserve"> on the Bioanalyzer (Agilent Technologies, </w:t>
      </w:r>
      <w:proofErr w:type="spellStart"/>
      <w:r w:rsidRPr="000D7D37">
        <w:rPr>
          <w:sz w:val="24"/>
          <w:szCs w:val="24"/>
          <w:lang w:val="en-US"/>
        </w:rPr>
        <w:t>Waldbronn</w:t>
      </w:r>
      <w:proofErr w:type="spellEnd"/>
      <w:r w:rsidRPr="000D7D37">
        <w:rPr>
          <w:sz w:val="24"/>
          <w:szCs w:val="24"/>
          <w:lang w:val="en-US"/>
        </w:rPr>
        <w:t>, Germany) and only samples with positive amplification were submitted to DNA metabarcoding analysis.</w:t>
      </w:r>
    </w:p>
    <w:p w14:paraId="15DECD54" w14:textId="77777777" w:rsidR="00AE7FB3" w:rsidRPr="00AC2BFA" w:rsidRDefault="00892D7D" w:rsidP="006A45D0">
      <w:pPr>
        <w:pStyle w:val="Titolo2"/>
        <w:spacing w:line="480" w:lineRule="auto"/>
        <w:rPr>
          <w:sz w:val="32"/>
          <w:szCs w:val="32"/>
          <w:lang w:val="en-US"/>
        </w:rPr>
      </w:pPr>
      <w:bookmarkStart w:id="52" w:name="_heading=h.el96hoqb48r1" w:colFirst="0" w:colLast="0"/>
      <w:bookmarkEnd w:id="52"/>
      <w:r w:rsidRPr="00AC2BFA">
        <w:rPr>
          <w:sz w:val="32"/>
          <w:szCs w:val="32"/>
          <w:lang w:val="en-US"/>
        </w:rPr>
        <w:t>Library preparation and sequencing</w:t>
      </w:r>
    </w:p>
    <w:p w14:paraId="1F77CF5B" w14:textId="77777777" w:rsidR="00AE7FB3" w:rsidRPr="000D7D37" w:rsidRDefault="00892D7D" w:rsidP="006A45D0">
      <w:pPr>
        <w:spacing w:after="120" w:line="480" w:lineRule="auto"/>
        <w:jc w:val="both"/>
        <w:rPr>
          <w:sz w:val="24"/>
          <w:szCs w:val="24"/>
          <w:lang w:val="en-US"/>
        </w:rPr>
      </w:pPr>
      <w:r w:rsidRPr="000D7D37">
        <w:rPr>
          <w:sz w:val="24"/>
          <w:szCs w:val="24"/>
          <w:lang w:val="en-US"/>
        </w:rPr>
        <w:t xml:space="preserve">DNA samples were amplified in two steps, as follows: an initial PCR amplification of the variable </w:t>
      </w:r>
      <w:proofErr w:type="spellStart"/>
      <w:r w:rsidRPr="000D7D37">
        <w:rPr>
          <w:i/>
          <w:sz w:val="24"/>
          <w:szCs w:val="24"/>
          <w:lang w:val="en-US"/>
        </w:rPr>
        <w:t>rbcL</w:t>
      </w:r>
      <w:proofErr w:type="spellEnd"/>
      <w:r w:rsidRPr="000D7D37">
        <w:rPr>
          <w:sz w:val="24"/>
          <w:szCs w:val="24"/>
          <w:lang w:val="en-US"/>
        </w:rPr>
        <w:t xml:space="preserve"> region of the </w:t>
      </w:r>
      <w:proofErr w:type="spellStart"/>
      <w:r w:rsidRPr="000D7D37">
        <w:rPr>
          <w:sz w:val="24"/>
          <w:szCs w:val="24"/>
          <w:lang w:val="en-US"/>
        </w:rPr>
        <w:t>RuBisCO</w:t>
      </w:r>
      <w:proofErr w:type="spellEnd"/>
      <w:r w:rsidRPr="000D7D37">
        <w:rPr>
          <w:sz w:val="24"/>
          <w:szCs w:val="24"/>
          <w:lang w:val="en-US"/>
        </w:rPr>
        <w:t xml:space="preserve"> gene was conducted using locus specific primers with the following Illumina adapter overhangs:</w:t>
      </w:r>
    </w:p>
    <w:p w14:paraId="525AA69B" w14:textId="77777777" w:rsidR="00AE7FB3" w:rsidRPr="000D7D37" w:rsidRDefault="00892D7D" w:rsidP="006A45D0">
      <w:pPr>
        <w:spacing w:after="120" w:line="480" w:lineRule="auto"/>
        <w:jc w:val="both"/>
        <w:rPr>
          <w:sz w:val="24"/>
          <w:szCs w:val="24"/>
          <w:lang w:val="en-US"/>
        </w:rPr>
      </w:pPr>
      <w:proofErr w:type="spellStart"/>
      <w:r w:rsidRPr="000D7D37">
        <w:rPr>
          <w:b/>
          <w:sz w:val="24"/>
          <w:szCs w:val="24"/>
          <w:lang w:val="en-US"/>
        </w:rPr>
        <w:t>rbcL</w:t>
      </w:r>
      <w:proofErr w:type="spellEnd"/>
      <w:r w:rsidRPr="000D7D37">
        <w:rPr>
          <w:b/>
          <w:sz w:val="24"/>
          <w:szCs w:val="24"/>
          <w:lang w:val="en-US"/>
        </w:rPr>
        <w:t xml:space="preserve"> F </w:t>
      </w:r>
      <w:r w:rsidRPr="000D7D37">
        <w:rPr>
          <w:sz w:val="24"/>
          <w:szCs w:val="24"/>
          <w:lang w:val="en-US"/>
        </w:rPr>
        <w:t xml:space="preserve">5’- TCGTCGGCAGCGTCAGATGTGTATAAGAGACAGATGTCACCACAAACAGAGACTAAAGC-3’ and </w:t>
      </w:r>
      <w:proofErr w:type="spellStart"/>
      <w:r w:rsidRPr="000D7D37">
        <w:rPr>
          <w:b/>
          <w:sz w:val="24"/>
          <w:szCs w:val="24"/>
          <w:lang w:val="en-US"/>
        </w:rPr>
        <w:t>rbcL</w:t>
      </w:r>
      <w:proofErr w:type="spellEnd"/>
      <w:r w:rsidRPr="000D7D37">
        <w:rPr>
          <w:b/>
          <w:sz w:val="24"/>
          <w:szCs w:val="24"/>
          <w:lang w:val="en-US"/>
        </w:rPr>
        <w:t xml:space="preserve"> R </w:t>
      </w:r>
      <w:r w:rsidRPr="000D7D37">
        <w:rPr>
          <w:sz w:val="24"/>
          <w:szCs w:val="24"/>
          <w:lang w:val="en-US"/>
        </w:rPr>
        <w:t xml:space="preserve">5’- GTCTCGTGGGCTCGGAGATGTGTATAAGAGACAGGTAAAATCAAGTCCACCRCG -3’  </w:t>
      </w:r>
    </w:p>
    <w:p w14:paraId="7AB66C42" w14:textId="77777777" w:rsidR="00AE7FB3" w:rsidRPr="000D7D37" w:rsidRDefault="00892D7D" w:rsidP="006A45D0">
      <w:pPr>
        <w:spacing w:after="120" w:line="480" w:lineRule="auto"/>
        <w:jc w:val="both"/>
        <w:rPr>
          <w:sz w:val="24"/>
          <w:szCs w:val="24"/>
          <w:lang w:val="en-US"/>
        </w:rPr>
      </w:pPr>
      <w:r w:rsidRPr="000D7D37">
        <w:rPr>
          <w:sz w:val="24"/>
          <w:szCs w:val="24"/>
          <w:lang w:val="en-US"/>
        </w:rPr>
        <w:t>and a subsequent amplification that integrates relevant flow-cell binding domains and unique indices (</w:t>
      </w:r>
      <w:proofErr w:type="spellStart"/>
      <w:r w:rsidRPr="000D7D37">
        <w:rPr>
          <w:sz w:val="24"/>
          <w:szCs w:val="24"/>
          <w:lang w:val="en-US"/>
        </w:rPr>
        <w:t>NexteraXT</w:t>
      </w:r>
      <w:proofErr w:type="spellEnd"/>
      <w:r w:rsidRPr="000D7D37">
        <w:rPr>
          <w:sz w:val="24"/>
          <w:szCs w:val="24"/>
          <w:lang w:val="en-US"/>
        </w:rPr>
        <w:t xml:space="preserve"> Index Kit, FC‐131‐1001/FC‐131‐1002). Libraries were sequenced on </w:t>
      </w:r>
      <w:proofErr w:type="spellStart"/>
      <w:r w:rsidRPr="000D7D37">
        <w:rPr>
          <w:sz w:val="24"/>
          <w:szCs w:val="24"/>
          <w:lang w:val="en-US"/>
        </w:rPr>
        <w:t>MiSeq</w:t>
      </w:r>
      <w:proofErr w:type="spellEnd"/>
      <w:r w:rsidRPr="000D7D37">
        <w:rPr>
          <w:sz w:val="24"/>
          <w:szCs w:val="24"/>
          <w:lang w:val="en-US"/>
        </w:rPr>
        <w:t xml:space="preserve"> instrument (Illumina, San Diego, CA) using the 300 bp paired-end mode. </w:t>
      </w:r>
    </w:p>
    <w:p w14:paraId="43642C05" w14:textId="77777777" w:rsidR="00AE7FB3" w:rsidRPr="003C1C03" w:rsidRDefault="00892D7D" w:rsidP="006A45D0">
      <w:pPr>
        <w:pStyle w:val="Titolo2"/>
        <w:spacing w:line="480" w:lineRule="auto"/>
        <w:rPr>
          <w:sz w:val="32"/>
          <w:szCs w:val="32"/>
          <w:highlight w:val="yellow"/>
          <w:lang w:val="en-US"/>
        </w:rPr>
      </w:pPr>
      <w:r w:rsidRPr="003C1C03">
        <w:rPr>
          <w:sz w:val="32"/>
          <w:szCs w:val="32"/>
          <w:highlight w:val="yellow"/>
          <w:lang w:val="en-US"/>
        </w:rPr>
        <w:t xml:space="preserve">Assembly of a local database and metabarcoding analysis </w:t>
      </w:r>
    </w:p>
    <w:p w14:paraId="74F98205" w14:textId="77777777" w:rsidR="00AE7FB3" w:rsidRPr="003C1C03" w:rsidRDefault="00892D7D" w:rsidP="006A45D0">
      <w:pPr>
        <w:spacing w:after="0" w:line="480" w:lineRule="auto"/>
        <w:jc w:val="both"/>
        <w:rPr>
          <w:sz w:val="24"/>
          <w:szCs w:val="24"/>
          <w:highlight w:val="yellow"/>
          <w:lang w:val="en-US"/>
        </w:rPr>
      </w:pPr>
      <w:r w:rsidRPr="003C1C03">
        <w:rPr>
          <w:sz w:val="24"/>
          <w:szCs w:val="24"/>
          <w:highlight w:val="yellow"/>
          <w:lang w:val="en-US"/>
        </w:rPr>
        <w:t xml:space="preserve">For the taxonomic classification, a local-database of the potential dietary species was created by using 1426 </w:t>
      </w:r>
      <w:proofErr w:type="spellStart"/>
      <w:r w:rsidRPr="003C1C03">
        <w:rPr>
          <w:i/>
          <w:sz w:val="24"/>
          <w:szCs w:val="24"/>
          <w:highlight w:val="yellow"/>
          <w:lang w:val="en-US"/>
        </w:rPr>
        <w:t>rbcl</w:t>
      </w:r>
      <w:proofErr w:type="spellEnd"/>
      <w:r w:rsidRPr="003C1C03">
        <w:rPr>
          <w:sz w:val="24"/>
          <w:szCs w:val="24"/>
          <w:highlight w:val="yellow"/>
          <w:lang w:val="en-US"/>
        </w:rPr>
        <w:t xml:space="preserve"> sequences downloaded from NCBI Nucleotide section. Species admitted by the GP PDO Production Specification Rules (clause 4) were also included. </w:t>
      </w:r>
    </w:p>
    <w:p w14:paraId="22FE0197" w14:textId="77777777" w:rsidR="00AE7FB3" w:rsidRPr="003C1C03" w:rsidRDefault="00892D7D" w:rsidP="006A45D0">
      <w:pPr>
        <w:spacing w:after="0" w:line="480" w:lineRule="auto"/>
        <w:jc w:val="both"/>
        <w:rPr>
          <w:sz w:val="24"/>
          <w:szCs w:val="24"/>
          <w:highlight w:val="yellow"/>
          <w:lang w:val="en-US"/>
        </w:rPr>
      </w:pPr>
      <w:r w:rsidRPr="003C1C03">
        <w:rPr>
          <w:sz w:val="24"/>
          <w:szCs w:val="24"/>
          <w:highlight w:val="yellow"/>
          <w:lang w:val="en-US"/>
        </w:rPr>
        <w:t xml:space="preserve">The analysis pipeline was performed as briefly described, as follows: raw reads were trimmed in order to eliminate primer sequences by </w:t>
      </w:r>
      <w:proofErr w:type="spellStart"/>
      <w:r w:rsidRPr="003C1C03">
        <w:rPr>
          <w:i/>
          <w:sz w:val="24"/>
          <w:szCs w:val="24"/>
          <w:highlight w:val="yellow"/>
          <w:lang w:val="en-US"/>
        </w:rPr>
        <w:t>cutadapt</w:t>
      </w:r>
      <w:proofErr w:type="spellEnd"/>
      <w:r w:rsidRPr="003C1C03">
        <w:rPr>
          <w:sz w:val="24"/>
          <w:szCs w:val="24"/>
          <w:highlight w:val="yellow"/>
          <w:lang w:val="en-US"/>
        </w:rPr>
        <w:t xml:space="preserve"> (Ref1) with the following parameters: </w:t>
      </w:r>
      <w:r w:rsidRPr="003C1C03">
        <w:rPr>
          <w:i/>
          <w:sz w:val="24"/>
          <w:szCs w:val="24"/>
          <w:highlight w:val="yellow"/>
          <w:lang w:val="en-US"/>
        </w:rPr>
        <w:t>--anywhere</w:t>
      </w:r>
      <w:r w:rsidRPr="003C1C03">
        <w:rPr>
          <w:sz w:val="24"/>
          <w:szCs w:val="24"/>
          <w:highlight w:val="yellow"/>
          <w:lang w:val="en-US"/>
        </w:rPr>
        <w:t xml:space="preserve"> (on both adapter sequences) </w:t>
      </w:r>
      <w:r w:rsidRPr="003C1C03">
        <w:rPr>
          <w:i/>
          <w:sz w:val="24"/>
          <w:szCs w:val="24"/>
          <w:highlight w:val="yellow"/>
          <w:lang w:val="en-US"/>
        </w:rPr>
        <w:t>--overlap 5 --times 2 --minimum-length 35 --mask-adapter</w:t>
      </w:r>
      <w:r w:rsidRPr="003C1C03">
        <w:rPr>
          <w:sz w:val="24"/>
          <w:szCs w:val="24"/>
          <w:highlight w:val="yellow"/>
          <w:lang w:val="en-US"/>
        </w:rPr>
        <w:t xml:space="preserve">. Low-quality bases were removed from 3’ by erne-filter (Ref2) by applying default parameters, </w:t>
      </w:r>
      <w:r w:rsidRPr="003C1C03">
        <w:rPr>
          <w:sz w:val="24"/>
          <w:szCs w:val="24"/>
          <w:highlight w:val="yellow"/>
          <w:lang w:val="en-US"/>
        </w:rPr>
        <w:lastRenderedPageBreak/>
        <w:t xml:space="preserve">excluding reads &lt;60 bp from the further analysis, and reads with an error rate &gt;1% were removed. Chimeric sequences were then removed with an </w:t>
      </w:r>
      <w:proofErr w:type="spellStart"/>
      <w:r w:rsidRPr="003C1C03">
        <w:rPr>
          <w:sz w:val="24"/>
          <w:szCs w:val="24"/>
          <w:highlight w:val="yellow"/>
          <w:lang w:val="en-US"/>
        </w:rPr>
        <w:t>uchime_denovo</w:t>
      </w:r>
      <w:proofErr w:type="spellEnd"/>
      <w:r w:rsidRPr="003C1C03">
        <w:rPr>
          <w:sz w:val="24"/>
          <w:szCs w:val="24"/>
          <w:highlight w:val="yellow"/>
          <w:lang w:val="en-US"/>
        </w:rPr>
        <w:t xml:space="preserve"> (Ref3) implemented by </w:t>
      </w:r>
      <w:proofErr w:type="spellStart"/>
      <w:r w:rsidRPr="003C1C03">
        <w:rPr>
          <w:sz w:val="24"/>
          <w:szCs w:val="24"/>
          <w:highlight w:val="yellow"/>
          <w:lang w:val="en-US"/>
        </w:rPr>
        <w:t>usearch</w:t>
      </w:r>
      <w:proofErr w:type="spellEnd"/>
      <w:r w:rsidRPr="003C1C03">
        <w:rPr>
          <w:sz w:val="24"/>
          <w:szCs w:val="24"/>
          <w:highlight w:val="yellow"/>
          <w:lang w:val="en-US"/>
        </w:rPr>
        <w:t xml:space="preserve"> (https://www.drive5.com/usearch/), using default parameters.</w:t>
      </w:r>
    </w:p>
    <w:p w14:paraId="058FB66E" w14:textId="4AC5CEE9" w:rsidR="00AE7FB3" w:rsidRPr="000D7D37" w:rsidRDefault="00892D7D" w:rsidP="006A45D0">
      <w:pPr>
        <w:spacing w:after="0" w:line="480" w:lineRule="auto"/>
        <w:jc w:val="both"/>
        <w:rPr>
          <w:sz w:val="24"/>
          <w:szCs w:val="24"/>
          <w:lang w:val="en-US"/>
        </w:rPr>
      </w:pPr>
      <w:r w:rsidRPr="003C1C03">
        <w:rPr>
          <w:sz w:val="24"/>
          <w:szCs w:val="24"/>
          <w:highlight w:val="yellow"/>
          <w:lang w:val="en-US"/>
        </w:rPr>
        <w:t>Reads were clustered to a minimum identity of 97% generating representative sequences (</w:t>
      </w:r>
      <w:proofErr w:type="spellStart"/>
      <w:r w:rsidRPr="003C1C03">
        <w:rPr>
          <w:sz w:val="24"/>
          <w:szCs w:val="24"/>
          <w:highlight w:val="yellow"/>
          <w:lang w:val="en-US"/>
        </w:rPr>
        <w:t>cluster_fast</w:t>
      </w:r>
      <w:proofErr w:type="spellEnd"/>
      <w:r w:rsidRPr="003C1C03">
        <w:rPr>
          <w:sz w:val="24"/>
          <w:szCs w:val="24"/>
          <w:highlight w:val="yellow"/>
          <w:lang w:val="en-US"/>
        </w:rPr>
        <w:t xml:space="preserve"> implemented in </w:t>
      </w:r>
      <w:proofErr w:type="spellStart"/>
      <w:r w:rsidRPr="003C1C03">
        <w:rPr>
          <w:sz w:val="24"/>
          <w:szCs w:val="24"/>
          <w:highlight w:val="yellow"/>
          <w:lang w:val="en-US"/>
        </w:rPr>
        <w:t>usearch</w:t>
      </w:r>
      <w:proofErr w:type="spellEnd"/>
      <w:r w:rsidRPr="003C1C03">
        <w:rPr>
          <w:sz w:val="24"/>
          <w:szCs w:val="24"/>
          <w:highlight w:val="yellow"/>
          <w:lang w:val="en-US"/>
        </w:rPr>
        <w:t>) and blasted against the local-</w:t>
      </w:r>
      <w:proofErr w:type="spellStart"/>
      <w:r w:rsidRPr="003C1C03">
        <w:rPr>
          <w:sz w:val="24"/>
          <w:szCs w:val="24"/>
          <w:highlight w:val="yellow"/>
          <w:lang w:val="en-US"/>
        </w:rPr>
        <w:t>database</w:t>
      </w:r>
      <w:del w:id="53" w:author="Slobodanka Radovic" w:date="2022-10-05T13:52:00Z">
        <w:r w:rsidRPr="00602F49" w:rsidDel="001274F8">
          <w:rPr>
            <w:sz w:val="24"/>
            <w:szCs w:val="24"/>
            <w:highlight w:val="green"/>
            <w:lang w:val="en-US"/>
            <w:rPrChange w:id="54" w:author="Slobodanka Radovic" w:date="2022-10-05T14:02:00Z">
              <w:rPr>
                <w:sz w:val="24"/>
                <w:szCs w:val="24"/>
                <w:highlight w:val="yellow"/>
                <w:lang w:val="en-US"/>
              </w:rPr>
            </w:rPrChange>
          </w:rPr>
          <w:delText xml:space="preserve"> </w:delText>
        </w:r>
      </w:del>
      <w:ins w:id="55" w:author="Slobodanka Radovic" w:date="2022-10-05T13:52:00Z">
        <w:r w:rsidR="001274F8" w:rsidRPr="00602F49">
          <w:rPr>
            <w:sz w:val="24"/>
            <w:szCs w:val="24"/>
            <w:highlight w:val="green"/>
            <w:lang w:val="en-US"/>
            <w:rPrChange w:id="56" w:author="Slobodanka Radovic" w:date="2022-10-05T14:02:00Z">
              <w:rPr>
                <w:sz w:val="24"/>
                <w:szCs w:val="24"/>
                <w:highlight w:val="yellow"/>
                <w:lang w:val="en-US"/>
              </w:rPr>
            </w:rPrChange>
          </w:rPr>
          <w:t>with</w:t>
        </w:r>
        <w:proofErr w:type="spellEnd"/>
        <w:r w:rsidR="001274F8" w:rsidRPr="00602F49">
          <w:rPr>
            <w:sz w:val="24"/>
            <w:szCs w:val="24"/>
            <w:highlight w:val="green"/>
            <w:lang w:val="en-US"/>
            <w:rPrChange w:id="57" w:author="Slobodanka Radovic" w:date="2022-10-05T14:02:00Z">
              <w:rPr>
                <w:sz w:val="24"/>
                <w:szCs w:val="24"/>
                <w:highlight w:val="yellow"/>
                <w:lang w:val="en-US"/>
              </w:rPr>
            </w:rPrChange>
          </w:rPr>
          <w:t xml:space="preserve"> e-valu</w:t>
        </w:r>
      </w:ins>
      <w:ins w:id="58" w:author="Slobodanka Radovic" w:date="2022-10-05T13:53:00Z">
        <w:r w:rsidR="001274F8" w:rsidRPr="00602F49">
          <w:rPr>
            <w:sz w:val="24"/>
            <w:szCs w:val="24"/>
            <w:highlight w:val="green"/>
            <w:lang w:val="en-US"/>
            <w:rPrChange w:id="59" w:author="Slobodanka Radovic" w:date="2022-10-05T14:02:00Z">
              <w:rPr>
                <w:sz w:val="24"/>
                <w:szCs w:val="24"/>
                <w:highlight w:val="yellow"/>
                <w:lang w:val="en-US"/>
              </w:rPr>
            </w:rPrChange>
          </w:rPr>
          <w:t>e</w:t>
        </w:r>
        <w:r w:rsidR="001274F8">
          <w:rPr>
            <w:sz w:val="24"/>
            <w:szCs w:val="24"/>
            <w:highlight w:val="yellow"/>
            <w:lang w:val="en-US"/>
          </w:rPr>
          <w:t xml:space="preserve"> 0.01</w:t>
        </w:r>
      </w:ins>
      <w:del w:id="60" w:author="Slobodanka Radovic" w:date="2022-10-05T13:52:00Z">
        <w:r w:rsidRPr="003C1C03" w:rsidDel="001274F8">
          <w:rPr>
            <w:sz w:val="24"/>
            <w:szCs w:val="24"/>
            <w:highlight w:val="yellow"/>
            <w:lang w:val="en-US"/>
          </w:rPr>
          <w:delText>without a minimum identity filter</w:delText>
        </w:r>
      </w:del>
      <w:r w:rsidRPr="003C1C03">
        <w:rPr>
          <w:sz w:val="24"/>
          <w:szCs w:val="24"/>
          <w:highlight w:val="yellow"/>
          <w:lang w:val="en-US"/>
        </w:rPr>
        <w:t xml:space="preserve">. At this point, </w:t>
      </w:r>
      <w:del w:id="61" w:author="Slobodanka Radovic" w:date="2022-10-05T13:58:00Z">
        <w:r w:rsidRPr="003C1C03" w:rsidDel="001274F8">
          <w:rPr>
            <w:sz w:val="24"/>
            <w:szCs w:val="24"/>
            <w:highlight w:val="yellow"/>
            <w:lang w:val="en-US"/>
          </w:rPr>
          <w:delText xml:space="preserve">all the possible </w:delText>
        </w:r>
      </w:del>
      <w:r w:rsidRPr="003C1C03">
        <w:rPr>
          <w:sz w:val="24"/>
          <w:szCs w:val="24"/>
          <w:highlight w:val="yellow"/>
          <w:lang w:val="en-US"/>
        </w:rPr>
        <w:t xml:space="preserve">blast hits were </w:t>
      </w:r>
      <w:proofErr w:type="spellStart"/>
      <w:r w:rsidRPr="003C1C03">
        <w:rPr>
          <w:sz w:val="24"/>
          <w:szCs w:val="24"/>
          <w:highlight w:val="yellow"/>
          <w:lang w:val="en-US"/>
        </w:rPr>
        <w:t>analysed</w:t>
      </w:r>
      <w:proofErr w:type="spellEnd"/>
      <w:r w:rsidRPr="003C1C03">
        <w:rPr>
          <w:sz w:val="24"/>
          <w:szCs w:val="24"/>
          <w:highlight w:val="yellow"/>
          <w:lang w:val="en-US"/>
        </w:rPr>
        <w:t xml:space="preserve"> and only the lowest unambiguous taxonomy was reported, </w:t>
      </w:r>
      <w:proofErr w:type="gramStart"/>
      <w:r w:rsidRPr="003C1C03">
        <w:rPr>
          <w:i/>
          <w:sz w:val="24"/>
          <w:szCs w:val="24"/>
          <w:highlight w:val="yellow"/>
          <w:lang w:val="en-US"/>
        </w:rPr>
        <w:t>i.e.</w:t>
      </w:r>
      <w:proofErr w:type="gramEnd"/>
      <w:r w:rsidRPr="003C1C03">
        <w:rPr>
          <w:sz w:val="24"/>
          <w:szCs w:val="24"/>
          <w:highlight w:val="yellow"/>
          <w:lang w:val="en-US"/>
        </w:rPr>
        <w:t xml:space="preserve"> if there are best hits with the same score indicating different lineage, </w:t>
      </w:r>
      <w:ins w:id="62" w:author="Slobodanka Radovic" w:date="2022-10-05T13:58:00Z">
        <w:r w:rsidR="001274F8" w:rsidRPr="00602F49">
          <w:rPr>
            <w:rFonts w:ascii="Arial" w:hAnsi="Arial" w:cs="Arial"/>
            <w:color w:val="666666"/>
            <w:sz w:val="21"/>
            <w:szCs w:val="21"/>
            <w:highlight w:val="green"/>
            <w:shd w:val="clear" w:color="auto" w:fill="F5F5F5"/>
            <w:lang w:val="en-US"/>
            <w:rPrChange w:id="63" w:author="Slobodanka Radovic" w:date="2022-10-05T14:03:00Z">
              <w:rPr>
                <w:rFonts w:ascii="Arial" w:hAnsi="Arial" w:cs="Arial"/>
                <w:color w:val="666666"/>
                <w:sz w:val="21"/>
                <w:szCs w:val="21"/>
                <w:shd w:val="clear" w:color="auto" w:fill="F5F5F5"/>
                <w:lang w:val="en-US"/>
              </w:rPr>
            </w:rPrChange>
          </w:rPr>
          <w:t>last common ancestor</w:t>
        </w:r>
        <w:r w:rsidR="001274F8" w:rsidRPr="00602F49">
          <w:rPr>
            <w:sz w:val="24"/>
            <w:szCs w:val="24"/>
            <w:highlight w:val="green"/>
            <w:lang w:val="en-US"/>
            <w:rPrChange w:id="64" w:author="Slobodanka Radovic" w:date="2022-10-05T14:03:00Z">
              <w:rPr>
                <w:sz w:val="24"/>
                <w:szCs w:val="24"/>
                <w:highlight w:val="yellow"/>
                <w:lang w:val="en-US"/>
              </w:rPr>
            </w:rPrChange>
          </w:rPr>
          <w:t xml:space="preserve"> </w:t>
        </w:r>
      </w:ins>
      <w:del w:id="65" w:author="Slobodanka Radovic" w:date="2022-10-05T13:58:00Z">
        <w:r w:rsidRPr="003C1C03" w:rsidDel="001274F8">
          <w:rPr>
            <w:sz w:val="24"/>
            <w:szCs w:val="24"/>
            <w:highlight w:val="yellow"/>
            <w:lang w:val="en-US"/>
          </w:rPr>
          <w:delText xml:space="preserve">the most common part </w:delText>
        </w:r>
      </w:del>
      <w:r w:rsidRPr="003C1C03">
        <w:rPr>
          <w:sz w:val="24"/>
          <w:szCs w:val="24"/>
          <w:highlight w:val="yellow"/>
          <w:lang w:val="en-US"/>
        </w:rPr>
        <w:t>is indicated.</w:t>
      </w:r>
      <w:ins w:id="66" w:author="Slobodanka Radovic" w:date="2022-10-05T13:57:00Z">
        <w:r w:rsidR="001274F8">
          <w:rPr>
            <w:sz w:val="24"/>
            <w:szCs w:val="24"/>
            <w:highlight w:val="yellow"/>
            <w:lang w:val="en-US"/>
          </w:rPr>
          <w:t xml:space="preserve"> </w:t>
        </w:r>
      </w:ins>
      <w:del w:id="67" w:author="Slobodanka Radovic" w:date="2022-10-05T13:58:00Z">
        <w:r w:rsidRPr="003C1C03" w:rsidDel="001274F8">
          <w:rPr>
            <w:sz w:val="24"/>
            <w:szCs w:val="24"/>
            <w:highlight w:val="yellow"/>
            <w:lang w:val="en-US"/>
          </w:rPr>
          <w:delText xml:space="preserve"> </w:delText>
        </w:r>
      </w:del>
      <w:r w:rsidRPr="003C1C03">
        <w:rPr>
          <w:sz w:val="24"/>
          <w:szCs w:val="24"/>
          <w:highlight w:val="yellow"/>
          <w:lang w:val="en-US"/>
        </w:rPr>
        <w:t>The information was then compacted in several Operational Taxonomic Unit (OTU) tables, depending on the considered taxonomic level, either family, genus or species.</w:t>
      </w:r>
      <w:r w:rsidRPr="000D7D37">
        <w:rPr>
          <w:sz w:val="24"/>
          <w:szCs w:val="24"/>
          <w:lang w:val="en-US"/>
        </w:rPr>
        <w:t xml:space="preserve"> </w:t>
      </w:r>
    </w:p>
    <w:p w14:paraId="755652C1" w14:textId="77777777" w:rsidR="00AE7FB3" w:rsidRPr="00AC2BFA" w:rsidRDefault="00892D7D" w:rsidP="006A45D0">
      <w:pPr>
        <w:pStyle w:val="Titolo2"/>
        <w:spacing w:line="480" w:lineRule="auto"/>
        <w:rPr>
          <w:sz w:val="32"/>
          <w:szCs w:val="32"/>
          <w:lang w:val="en-US"/>
        </w:rPr>
      </w:pPr>
      <w:bookmarkStart w:id="68" w:name="_heading=h.j2kvh3d68nfo" w:colFirst="0" w:colLast="0"/>
      <w:bookmarkEnd w:id="68"/>
      <w:r w:rsidRPr="00AC2BFA">
        <w:rPr>
          <w:sz w:val="32"/>
          <w:szCs w:val="32"/>
          <w:lang w:val="en-US"/>
        </w:rPr>
        <w:t>Data filtering</w:t>
      </w:r>
    </w:p>
    <w:p w14:paraId="0BB1AA2E" w14:textId="77777777" w:rsidR="00AE7FB3" w:rsidRPr="000D7D37" w:rsidRDefault="00892D7D" w:rsidP="006A45D0">
      <w:pPr>
        <w:spacing w:after="120" w:line="480" w:lineRule="auto"/>
        <w:jc w:val="both"/>
        <w:rPr>
          <w:rFonts w:ascii="Arial" w:eastAsia="Arial" w:hAnsi="Arial" w:cs="Arial"/>
          <w:sz w:val="24"/>
          <w:szCs w:val="24"/>
          <w:lang w:val="en-US"/>
        </w:rPr>
      </w:pPr>
      <w:r w:rsidRPr="000D7D37">
        <w:rPr>
          <w:sz w:val="24"/>
          <w:szCs w:val="24"/>
          <w:lang w:val="en-US"/>
        </w:rPr>
        <w:t xml:space="preserve">A further filter was applied to each resulting OTU table to remove entries having less than 5 reads and binning them </w:t>
      </w:r>
      <w:proofErr w:type="gramStart"/>
      <w:r w:rsidRPr="000D7D37">
        <w:rPr>
          <w:sz w:val="24"/>
          <w:szCs w:val="24"/>
          <w:lang w:val="en-US"/>
        </w:rPr>
        <w:t>to</w:t>
      </w:r>
      <w:proofErr w:type="gramEnd"/>
      <w:r w:rsidRPr="000D7D37">
        <w:rPr>
          <w:sz w:val="24"/>
          <w:szCs w:val="24"/>
          <w:lang w:val="en-US"/>
        </w:rPr>
        <w:t xml:space="preserve"> unassigned (UN). Out of the assigned reads for each sample, entries representing less than 1% of the reads of a sample </w:t>
      </w:r>
      <w:r w:rsidRPr="00D03EEB">
        <w:rPr>
          <w:sz w:val="24"/>
          <w:szCs w:val="24"/>
          <w:highlight w:val="green"/>
          <w:lang w:val="en-US"/>
          <w:rPrChange w:id="69" w:author="Anna Pozzi" w:date="2022-10-13T12:06:00Z">
            <w:rPr>
              <w:sz w:val="24"/>
              <w:szCs w:val="24"/>
              <w:lang w:val="en-US"/>
            </w:rPr>
          </w:rPrChange>
        </w:rPr>
        <w:t>were labelled as “subdominant” and were</w:t>
      </w:r>
      <w:r w:rsidRPr="000D7D37">
        <w:rPr>
          <w:sz w:val="24"/>
          <w:szCs w:val="24"/>
          <w:lang w:val="en-US"/>
        </w:rPr>
        <w:t xml:space="preserve"> </w:t>
      </w:r>
      <w:r w:rsidRPr="00D03EEB">
        <w:rPr>
          <w:sz w:val="24"/>
          <w:szCs w:val="24"/>
          <w:highlight w:val="green"/>
          <w:lang w:val="en-US"/>
          <w:rPrChange w:id="70" w:author="Anna Pozzi" w:date="2022-10-13T12:06:00Z">
            <w:rPr>
              <w:sz w:val="24"/>
              <w:szCs w:val="24"/>
              <w:lang w:val="en-US"/>
            </w:rPr>
          </w:rPrChange>
        </w:rPr>
        <w:t>considered as less important in the analysis [17] on metabarcoding of GP cheese.</w:t>
      </w:r>
    </w:p>
    <w:p w14:paraId="39DA6820" w14:textId="77777777" w:rsidR="00AE7FB3" w:rsidRPr="00805520" w:rsidRDefault="00892D7D" w:rsidP="006A45D0">
      <w:pPr>
        <w:pStyle w:val="Titolo2"/>
        <w:spacing w:line="480" w:lineRule="auto"/>
        <w:rPr>
          <w:sz w:val="32"/>
          <w:szCs w:val="32"/>
          <w:lang w:val="en-US"/>
        </w:rPr>
      </w:pPr>
      <w:bookmarkStart w:id="71" w:name="_heading=h.ie643cq2fpkk" w:colFirst="0" w:colLast="0"/>
      <w:bookmarkEnd w:id="71"/>
      <w:r w:rsidRPr="00805520">
        <w:rPr>
          <w:sz w:val="32"/>
          <w:szCs w:val="32"/>
          <w:lang w:val="en-US"/>
        </w:rPr>
        <w:t>Statistical analysis</w:t>
      </w:r>
    </w:p>
    <w:p w14:paraId="0AD95D0F" w14:textId="02D651AF" w:rsidR="00AE7FB3" w:rsidRPr="000D7D37" w:rsidRDefault="00892D7D" w:rsidP="006A45D0">
      <w:pPr>
        <w:spacing w:after="240" w:line="480" w:lineRule="auto"/>
        <w:jc w:val="both"/>
        <w:rPr>
          <w:sz w:val="24"/>
          <w:szCs w:val="24"/>
          <w:lang w:val="en-US"/>
        </w:rPr>
      </w:pPr>
      <w:r w:rsidRPr="000D7D37">
        <w:rPr>
          <w:sz w:val="24"/>
          <w:szCs w:val="24"/>
          <w:lang w:val="en-US"/>
        </w:rPr>
        <w:t xml:space="preserve">Species richness was investigated through the analysis of rarefaction curves to verify that the reading depth was adequate. The function </w:t>
      </w:r>
      <w:proofErr w:type="spellStart"/>
      <w:r w:rsidRPr="000D7D37">
        <w:rPr>
          <w:i/>
          <w:sz w:val="24"/>
          <w:szCs w:val="24"/>
          <w:lang w:val="en-US"/>
        </w:rPr>
        <w:t>rarecurve</w:t>
      </w:r>
      <w:proofErr w:type="spellEnd"/>
      <w:r w:rsidRPr="000D7D37">
        <w:rPr>
          <w:i/>
          <w:sz w:val="24"/>
          <w:szCs w:val="24"/>
          <w:lang w:val="en-US"/>
        </w:rPr>
        <w:t xml:space="preserve"> </w:t>
      </w:r>
      <w:r w:rsidRPr="000D7D37">
        <w:rPr>
          <w:sz w:val="24"/>
          <w:szCs w:val="24"/>
          <w:lang w:val="en-US"/>
        </w:rPr>
        <w:t xml:space="preserve">from R package </w:t>
      </w:r>
      <w:r w:rsidRPr="000D7D37">
        <w:rPr>
          <w:i/>
          <w:sz w:val="24"/>
          <w:szCs w:val="24"/>
          <w:lang w:val="en-US"/>
        </w:rPr>
        <w:t xml:space="preserve">vegan </w:t>
      </w:r>
      <w:r w:rsidRPr="000D7D37">
        <w:rPr>
          <w:sz w:val="24"/>
          <w:szCs w:val="24"/>
          <w:lang w:val="en-US"/>
        </w:rPr>
        <w:t xml:space="preserve">[25] with parameter </w:t>
      </w:r>
      <w:r w:rsidRPr="000D7D37">
        <w:rPr>
          <w:i/>
          <w:sz w:val="24"/>
          <w:szCs w:val="24"/>
          <w:lang w:val="en-US"/>
        </w:rPr>
        <w:t>step = 100</w:t>
      </w:r>
      <w:r w:rsidRPr="000D7D37">
        <w:rPr>
          <w:sz w:val="24"/>
          <w:szCs w:val="24"/>
          <w:lang w:val="en-US"/>
        </w:rPr>
        <w:t xml:space="preserve"> was used.</w:t>
      </w:r>
      <w:r w:rsidR="00FB383A">
        <w:rPr>
          <w:sz w:val="24"/>
          <w:szCs w:val="24"/>
          <w:lang w:val="en-US"/>
        </w:rPr>
        <w:t xml:space="preserve"> </w:t>
      </w:r>
      <w:moveFromRangeStart w:id="72" w:author="Rossana Capoferri" w:date="2022-10-13T15:44:00Z" w:name="move116568283"/>
      <w:moveFrom w:id="73" w:author="Rossana Capoferri" w:date="2022-10-13T15:44:00Z">
        <w:r w:rsidRPr="000D7D37" w:rsidDel="0087647E">
          <w:rPr>
            <w:sz w:val="24"/>
            <w:szCs w:val="24"/>
            <w:lang w:val="en-US"/>
          </w:rPr>
          <w:t xml:space="preserve">A portion of obtained sequences did not align on the </w:t>
        </w:r>
        <w:r w:rsidRPr="000D7D37" w:rsidDel="0087647E">
          <w:rPr>
            <w:i/>
            <w:sz w:val="24"/>
            <w:szCs w:val="24"/>
            <w:lang w:val="en-US"/>
          </w:rPr>
          <w:t>rbcL</w:t>
        </w:r>
        <w:r w:rsidRPr="000D7D37" w:rsidDel="0087647E">
          <w:rPr>
            <w:sz w:val="24"/>
            <w:szCs w:val="24"/>
            <w:lang w:val="en-US"/>
          </w:rPr>
          <w:t xml:space="preserve"> database of interest. Clusters not aligning on the </w:t>
        </w:r>
        <w:r w:rsidRPr="000D7D37" w:rsidDel="0087647E">
          <w:rPr>
            <w:i/>
            <w:sz w:val="24"/>
            <w:szCs w:val="24"/>
            <w:lang w:val="en-US"/>
          </w:rPr>
          <w:t>rbcL</w:t>
        </w:r>
        <w:r w:rsidRPr="000D7D37" w:rsidDel="0087647E">
          <w:rPr>
            <w:sz w:val="24"/>
            <w:szCs w:val="24"/>
            <w:lang w:val="en-US"/>
          </w:rPr>
          <w:t xml:space="preserve"> database were aligned via blast on the </w:t>
        </w:r>
        <w:r w:rsidRPr="000D7D37" w:rsidDel="0087647E">
          <w:rPr>
            <w:i/>
            <w:sz w:val="24"/>
            <w:szCs w:val="24"/>
            <w:lang w:val="en-US"/>
          </w:rPr>
          <w:t>Bos Taurus</w:t>
        </w:r>
        <w:r w:rsidRPr="000D7D37" w:rsidDel="0087647E">
          <w:rPr>
            <w:sz w:val="24"/>
            <w:szCs w:val="24"/>
            <w:lang w:val="en-US"/>
          </w:rPr>
          <w:t xml:space="preserve"> 3.1.1 genome via the NCBI online nucleotide Blast tool (</w:t>
        </w:r>
        <w:r w:rsidDel="0087647E">
          <w:fldChar w:fldCharType="begin"/>
        </w:r>
        <w:r w:rsidRPr="001274F8" w:rsidDel="0087647E">
          <w:rPr>
            <w:lang w:val="en-US"/>
            <w:rPrChange w:id="74" w:author="Slobodanka Radovic" w:date="2022-10-05T13:52:00Z">
              <w:rPr/>
            </w:rPrChange>
          </w:rPr>
          <w:instrText xml:space="preserve"> HYPERLINK "https://blast.ncbi.nlm.nih.gov/" \h </w:instrText>
        </w:r>
        <w:r w:rsidDel="0087647E">
          <w:fldChar w:fldCharType="separate"/>
        </w:r>
        <w:r w:rsidRPr="000D7D37" w:rsidDel="0087647E">
          <w:rPr>
            <w:color w:val="1155CC"/>
            <w:sz w:val="24"/>
            <w:szCs w:val="24"/>
            <w:u w:val="single"/>
            <w:lang w:val="en-US"/>
          </w:rPr>
          <w:t>https://blast.ncbi.nlm.nih.gov/</w:t>
        </w:r>
        <w:r w:rsidDel="0087647E">
          <w:rPr>
            <w:color w:val="1155CC"/>
            <w:sz w:val="24"/>
            <w:szCs w:val="24"/>
            <w:u w:val="single"/>
            <w:lang w:val="en-US"/>
          </w:rPr>
          <w:fldChar w:fldCharType="end"/>
        </w:r>
        <w:r w:rsidRPr="000D7D37" w:rsidDel="0087647E">
          <w:rPr>
            <w:sz w:val="24"/>
            <w:szCs w:val="24"/>
            <w:lang w:val="en-US"/>
          </w:rPr>
          <w:t xml:space="preserve">). </w:t>
        </w:r>
      </w:moveFrom>
      <w:moveFromRangeEnd w:id="72"/>
      <w:r w:rsidRPr="000D7D37">
        <w:rPr>
          <w:sz w:val="24"/>
          <w:szCs w:val="24"/>
          <w:lang w:val="en-US"/>
        </w:rPr>
        <w:t xml:space="preserve">Alignment results were filtered for </w:t>
      </w:r>
      <w:proofErr w:type="spellStart"/>
      <w:r w:rsidRPr="000D7D37">
        <w:rPr>
          <w:i/>
          <w:sz w:val="24"/>
          <w:szCs w:val="24"/>
          <w:lang w:val="en-US"/>
        </w:rPr>
        <w:t>percent_identity</w:t>
      </w:r>
      <w:proofErr w:type="spellEnd"/>
      <w:r w:rsidRPr="000D7D37">
        <w:rPr>
          <w:sz w:val="24"/>
          <w:szCs w:val="24"/>
          <w:lang w:val="en-US"/>
        </w:rPr>
        <w:t xml:space="preserve"> &gt; 95% and </w:t>
      </w:r>
      <w:r w:rsidRPr="000D7D37">
        <w:rPr>
          <w:i/>
          <w:sz w:val="24"/>
          <w:szCs w:val="24"/>
          <w:lang w:val="en-US"/>
        </w:rPr>
        <w:t>e-value</w:t>
      </w:r>
      <w:r w:rsidRPr="000D7D37">
        <w:rPr>
          <w:sz w:val="24"/>
          <w:szCs w:val="24"/>
          <w:lang w:val="en-US"/>
        </w:rPr>
        <w:t xml:space="preserve"> &lt; 1e-5. In case of multiple alignments, the one with the smallest </w:t>
      </w:r>
      <w:r w:rsidRPr="000D7D37">
        <w:rPr>
          <w:i/>
          <w:sz w:val="24"/>
          <w:szCs w:val="24"/>
          <w:lang w:val="en-US"/>
        </w:rPr>
        <w:t>e-value</w:t>
      </w:r>
      <w:r w:rsidRPr="000D7D37">
        <w:rPr>
          <w:sz w:val="24"/>
          <w:szCs w:val="24"/>
          <w:lang w:val="en-US"/>
        </w:rPr>
        <w:t xml:space="preserve"> was retained.</w:t>
      </w:r>
      <w:ins w:id="75" w:author="Rossana Capoferri" w:date="2022-10-13T15:44:00Z">
        <w:r w:rsidR="0087647E" w:rsidRPr="0087647E">
          <w:rPr>
            <w:sz w:val="24"/>
            <w:szCs w:val="24"/>
            <w:lang w:val="en-US"/>
          </w:rPr>
          <w:t xml:space="preserve"> </w:t>
        </w:r>
      </w:ins>
      <w:moveToRangeStart w:id="76" w:author="Rossana Capoferri" w:date="2022-10-13T15:44:00Z" w:name="move116568283"/>
      <w:moveTo w:id="77" w:author="Rossana Capoferri" w:date="2022-10-13T15:44:00Z">
        <w:r w:rsidR="0087647E" w:rsidRPr="000D7D37">
          <w:rPr>
            <w:sz w:val="24"/>
            <w:szCs w:val="24"/>
            <w:lang w:val="en-US"/>
          </w:rPr>
          <w:t xml:space="preserve">A portion of obtained sequences did not align on the </w:t>
        </w:r>
        <w:proofErr w:type="spellStart"/>
        <w:r w:rsidR="0087647E" w:rsidRPr="000D7D37">
          <w:rPr>
            <w:i/>
            <w:sz w:val="24"/>
            <w:szCs w:val="24"/>
            <w:lang w:val="en-US"/>
          </w:rPr>
          <w:t>rbcL</w:t>
        </w:r>
        <w:proofErr w:type="spellEnd"/>
        <w:r w:rsidR="0087647E" w:rsidRPr="000D7D37">
          <w:rPr>
            <w:sz w:val="24"/>
            <w:szCs w:val="24"/>
            <w:lang w:val="en-US"/>
          </w:rPr>
          <w:t xml:space="preserve"> database of interest. Clusters not aligning on the </w:t>
        </w:r>
        <w:proofErr w:type="spellStart"/>
        <w:r w:rsidR="0087647E" w:rsidRPr="000D7D37">
          <w:rPr>
            <w:i/>
            <w:sz w:val="24"/>
            <w:szCs w:val="24"/>
            <w:lang w:val="en-US"/>
          </w:rPr>
          <w:t>rbcL</w:t>
        </w:r>
        <w:proofErr w:type="spellEnd"/>
        <w:r w:rsidR="0087647E" w:rsidRPr="000D7D37">
          <w:rPr>
            <w:sz w:val="24"/>
            <w:szCs w:val="24"/>
            <w:lang w:val="en-US"/>
          </w:rPr>
          <w:t xml:space="preserve"> database were aligned via blast on the </w:t>
        </w:r>
        <w:r w:rsidR="0087647E" w:rsidRPr="000D7D37">
          <w:rPr>
            <w:i/>
            <w:sz w:val="24"/>
            <w:szCs w:val="24"/>
            <w:lang w:val="en-US"/>
          </w:rPr>
          <w:t>Bos Taurus</w:t>
        </w:r>
        <w:r w:rsidR="0087647E" w:rsidRPr="000D7D37">
          <w:rPr>
            <w:sz w:val="24"/>
            <w:szCs w:val="24"/>
            <w:lang w:val="en-US"/>
          </w:rPr>
          <w:t xml:space="preserve"> 3.1.1 genome via the NCBI online nucleotide Blast tool (</w:t>
        </w:r>
        <w:r w:rsidR="0087647E">
          <w:fldChar w:fldCharType="begin"/>
        </w:r>
        <w:r w:rsidR="0087647E" w:rsidRPr="00476768">
          <w:rPr>
            <w:lang w:val="en-US"/>
          </w:rPr>
          <w:instrText xml:space="preserve"> HYPERLINK "https://blast.ncbi.nlm.nih.gov/" \h </w:instrText>
        </w:r>
        <w:r w:rsidR="0087647E">
          <w:fldChar w:fldCharType="separate"/>
        </w:r>
        <w:r w:rsidR="0087647E" w:rsidRPr="000D7D37">
          <w:rPr>
            <w:color w:val="1155CC"/>
            <w:sz w:val="24"/>
            <w:szCs w:val="24"/>
            <w:u w:val="single"/>
            <w:lang w:val="en-US"/>
          </w:rPr>
          <w:t>https://blast.ncbi.nlm.nih.gov/</w:t>
        </w:r>
        <w:r w:rsidR="0087647E">
          <w:rPr>
            <w:color w:val="1155CC"/>
            <w:sz w:val="24"/>
            <w:szCs w:val="24"/>
            <w:u w:val="single"/>
            <w:lang w:val="en-US"/>
          </w:rPr>
          <w:fldChar w:fldCharType="end"/>
        </w:r>
        <w:r w:rsidR="0087647E" w:rsidRPr="000D7D37">
          <w:rPr>
            <w:sz w:val="24"/>
            <w:szCs w:val="24"/>
            <w:lang w:val="en-US"/>
          </w:rPr>
          <w:t>).</w:t>
        </w:r>
      </w:moveTo>
      <w:moveToRangeEnd w:id="76"/>
    </w:p>
    <w:p w14:paraId="4FD3BC39" w14:textId="77777777" w:rsidR="00AE7FB3" w:rsidRPr="000D7D37" w:rsidRDefault="00892D7D" w:rsidP="006A45D0">
      <w:pPr>
        <w:spacing w:after="240" w:line="480" w:lineRule="auto"/>
        <w:jc w:val="both"/>
        <w:rPr>
          <w:sz w:val="24"/>
          <w:szCs w:val="24"/>
          <w:lang w:val="en-US"/>
        </w:rPr>
      </w:pPr>
      <w:r w:rsidRPr="000D7D37">
        <w:rPr>
          <w:sz w:val="24"/>
          <w:szCs w:val="24"/>
          <w:lang w:val="en-US"/>
        </w:rPr>
        <w:lastRenderedPageBreak/>
        <w:t xml:space="preserve">In this study each sample was considered as an isolated ecosystem, thus allowing the use of statistical tools developed in the ecological field such as alpha (Shannon and Simpson) and beta diversity analysis [26,27,28,29]. These two methodological approaches aim to provide objective and comparable measures of biological diversity present in each community. All the considered diversity statistics were computed using the R package </w:t>
      </w:r>
      <w:r w:rsidRPr="000D7D37">
        <w:rPr>
          <w:i/>
          <w:sz w:val="24"/>
          <w:szCs w:val="24"/>
          <w:lang w:val="en-US"/>
        </w:rPr>
        <w:t>vegan</w:t>
      </w:r>
      <w:r w:rsidRPr="000D7D37">
        <w:rPr>
          <w:sz w:val="24"/>
          <w:szCs w:val="24"/>
          <w:lang w:val="en-US"/>
        </w:rPr>
        <w:t xml:space="preserve"> [25].</w:t>
      </w:r>
    </w:p>
    <w:p w14:paraId="08E8C442" w14:textId="77777777" w:rsidR="00AE7FB3" w:rsidRPr="00805520" w:rsidRDefault="00892D7D" w:rsidP="006A45D0">
      <w:pPr>
        <w:pStyle w:val="Titolo1"/>
        <w:spacing w:line="480" w:lineRule="auto"/>
        <w:rPr>
          <w:sz w:val="36"/>
          <w:szCs w:val="36"/>
          <w:lang w:val="en-US"/>
        </w:rPr>
      </w:pPr>
      <w:bookmarkStart w:id="78" w:name="_heading=h.bugatmuwm1r4" w:colFirst="0" w:colLast="0"/>
      <w:bookmarkEnd w:id="78"/>
      <w:r w:rsidRPr="00805520">
        <w:rPr>
          <w:sz w:val="36"/>
          <w:szCs w:val="36"/>
          <w:lang w:val="en-US"/>
        </w:rPr>
        <w:t>Results</w:t>
      </w:r>
    </w:p>
    <w:p w14:paraId="64BDBA84" w14:textId="77777777" w:rsidR="00AE7FB3" w:rsidRPr="00AC2BFA" w:rsidRDefault="007D2C5D" w:rsidP="006A45D0">
      <w:pPr>
        <w:pStyle w:val="Titolo2"/>
        <w:spacing w:line="480" w:lineRule="auto"/>
        <w:rPr>
          <w:sz w:val="32"/>
          <w:szCs w:val="32"/>
          <w:lang w:val="en-US"/>
        </w:rPr>
      </w:pPr>
      <w:r>
        <w:rPr>
          <w:sz w:val="32"/>
          <w:szCs w:val="32"/>
          <w:lang w:val="en-US"/>
        </w:rPr>
        <w:t>DNA m</w:t>
      </w:r>
      <w:r w:rsidR="00892D7D" w:rsidRPr="00AC2BFA">
        <w:rPr>
          <w:sz w:val="32"/>
          <w:szCs w:val="32"/>
          <w:lang w:val="en-US"/>
        </w:rPr>
        <w:t xml:space="preserve">etabarcoding analysis </w:t>
      </w:r>
    </w:p>
    <w:p w14:paraId="5DA9500A" w14:textId="77777777" w:rsidR="00732A59" w:rsidRPr="000D7D37" w:rsidRDefault="00892D7D" w:rsidP="00732A59">
      <w:pPr>
        <w:spacing w:after="0" w:line="480" w:lineRule="auto"/>
        <w:jc w:val="both"/>
        <w:rPr>
          <w:sz w:val="24"/>
          <w:szCs w:val="24"/>
          <w:lang w:val="en-US"/>
        </w:rPr>
      </w:pPr>
      <w:r w:rsidRPr="000D7D37">
        <w:rPr>
          <w:sz w:val="24"/>
          <w:szCs w:val="24"/>
          <w:lang w:val="en-US"/>
        </w:rPr>
        <w:t xml:space="preserve">Regarding </w:t>
      </w:r>
      <w:r w:rsidRPr="0087647E">
        <w:rPr>
          <w:sz w:val="24"/>
          <w:szCs w:val="24"/>
          <w:highlight w:val="yellow"/>
          <w:lang w:val="en-US"/>
          <w:rPrChange w:id="79" w:author="Rossana Capoferri" w:date="2022-10-13T15:44:00Z">
            <w:rPr>
              <w:sz w:val="24"/>
              <w:szCs w:val="24"/>
              <w:lang w:val="en-US"/>
            </w:rPr>
          </w:rPrChange>
        </w:rPr>
        <w:t>the three technical controls</w:t>
      </w:r>
      <w:r w:rsidRPr="000D7D37">
        <w:rPr>
          <w:sz w:val="24"/>
          <w:szCs w:val="24"/>
          <w:lang w:val="en-US"/>
        </w:rPr>
        <w:t xml:space="preserve"> </w:t>
      </w:r>
      <w:r w:rsidRPr="0087647E">
        <w:rPr>
          <w:sz w:val="24"/>
          <w:szCs w:val="24"/>
          <w:highlight w:val="yellow"/>
          <w:lang w:val="en-US"/>
          <w:rPrChange w:id="80" w:author="Rossana Capoferri" w:date="2022-10-13T15:45:00Z">
            <w:rPr>
              <w:sz w:val="24"/>
              <w:szCs w:val="24"/>
              <w:lang w:val="en-US"/>
            </w:rPr>
          </w:rPrChange>
        </w:rPr>
        <w:t>Soy flour, Feed_1 and Feed_2,</w:t>
      </w:r>
      <w:r w:rsidRPr="000D7D37">
        <w:rPr>
          <w:sz w:val="24"/>
          <w:szCs w:val="24"/>
          <w:lang w:val="en-US"/>
        </w:rPr>
        <w:t xml:space="preserve"> a total of 700,346 paired-end-mode reads (range 217,739-261,868) were obtained with 99% of reads assigned to plant Kingdom.</w:t>
      </w:r>
      <w:r w:rsidR="00732A59">
        <w:rPr>
          <w:sz w:val="24"/>
          <w:szCs w:val="24"/>
          <w:lang w:val="en-US"/>
        </w:rPr>
        <w:t xml:space="preserve"> </w:t>
      </w:r>
      <w:r w:rsidR="00732A59" w:rsidRPr="00732A59">
        <w:rPr>
          <w:sz w:val="24"/>
          <w:szCs w:val="24"/>
          <w:lang w:val="en-US"/>
        </w:rPr>
        <w:t>Rarefaction curves</w:t>
      </w:r>
      <w:r w:rsidR="00732A59">
        <w:rPr>
          <w:sz w:val="24"/>
          <w:szCs w:val="24"/>
          <w:lang w:val="en-US"/>
        </w:rPr>
        <w:t xml:space="preserve"> </w:t>
      </w:r>
      <w:r w:rsidR="00732A59" w:rsidRPr="00732A59">
        <w:rPr>
          <w:sz w:val="24"/>
          <w:szCs w:val="24"/>
          <w:lang w:val="en-US"/>
        </w:rPr>
        <w:t>showed that samples reached stability in the species</w:t>
      </w:r>
      <w:r w:rsidR="00732A59">
        <w:rPr>
          <w:sz w:val="24"/>
          <w:szCs w:val="24"/>
          <w:lang w:val="en-US"/>
        </w:rPr>
        <w:t xml:space="preserve"> </w:t>
      </w:r>
      <w:r w:rsidR="00732A59" w:rsidRPr="00732A59">
        <w:rPr>
          <w:sz w:val="24"/>
          <w:szCs w:val="24"/>
          <w:lang w:val="en-US"/>
        </w:rPr>
        <w:t xml:space="preserve">richness given the </w:t>
      </w:r>
      <w:proofErr w:type="gramStart"/>
      <w:r w:rsidR="00732A59" w:rsidRPr="00732A59">
        <w:rPr>
          <w:sz w:val="24"/>
          <w:szCs w:val="24"/>
          <w:lang w:val="en-US"/>
        </w:rPr>
        <w:t>amount</w:t>
      </w:r>
      <w:proofErr w:type="gramEnd"/>
      <w:r w:rsidR="00732A59" w:rsidRPr="00732A59">
        <w:rPr>
          <w:sz w:val="24"/>
          <w:szCs w:val="24"/>
          <w:lang w:val="en-US"/>
        </w:rPr>
        <w:t xml:space="preserve"> of available reads</w:t>
      </w:r>
      <w:r w:rsidR="00732A59">
        <w:rPr>
          <w:sz w:val="24"/>
          <w:szCs w:val="24"/>
          <w:lang w:val="en-US"/>
        </w:rPr>
        <w:t xml:space="preserve"> (S1 Fig</w:t>
      </w:r>
      <w:r w:rsidR="00732A59" w:rsidRPr="00732A59">
        <w:rPr>
          <w:sz w:val="24"/>
          <w:szCs w:val="24"/>
          <w:lang w:val="en-US"/>
        </w:rPr>
        <w:t>.</w:t>
      </w:r>
      <w:r w:rsidR="00732A59">
        <w:rPr>
          <w:sz w:val="24"/>
          <w:szCs w:val="24"/>
          <w:lang w:val="en-US"/>
        </w:rPr>
        <w:t>).</w:t>
      </w:r>
    </w:p>
    <w:p w14:paraId="437073AA" w14:textId="7F900381" w:rsidR="00AE7FB3" w:rsidRPr="000D7D37" w:rsidRDefault="00892D7D" w:rsidP="006A45D0">
      <w:pPr>
        <w:spacing w:after="0" w:line="480" w:lineRule="auto"/>
        <w:jc w:val="both"/>
        <w:rPr>
          <w:sz w:val="24"/>
          <w:szCs w:val="24"/>
          <w:lang w:val="en-US"/>
        </w:rPr>
      </w:pPr>
      <w:r w:rsidRPr="0087647E">
        <w:rPr>
          <w:sz w:val="24"/>
          <w:szCs w:val="24"/>
          <w:highlight w:val="green"/>
          <w:lang w:val="en-US"/>
          <w:rPrChange w:id="81" w:author="Rossana Capoferri" w:date="2022-10-13T15:46:00Z">
            <w:rPr>
              <w:sz w:val="24"/>
              <w:szCs w:val="24"/>
              <w:lang w:val="en-US"/>
            </w:rPr>
          </w:rPrChange>
        </w:rPr>
        <w:t>Results relativel</w:t>
      </w:r>
      <w:r w:rsidR="00B268D1" w:rsidRPr="0087647E">
        <w:rPr>
          <w:sz w:val="24"/>
          <w:szCs w:val="24"/>
          <w:highlight w:val="green"/>
          <w:lang w:val="en-US"/>
          <w:rPrChange w:id="82" w:author="Rossana Capoferri" w:date="2022-10-13T15:46:00Z">
            <w:rPr>
              <w:sz w:val="24"/>
              <w:szCs w:val="24"/>
              <w:lang w:val="en-US"/>
            </w:rPr>
          </w:rPrChange>
        </w:rPr>
        <w:t>y to milk samples are shown in T</w:t>
      </w:r>
      <w:r w:rsidRPr="0087647E">
        <w:rPr>
          <w:sz w:val="24"/>
          <w:szCs w:val="24"/>
          <w:highlight w:val="green"/>
          <w:lang w:val="en-US"/>
          <w:rPrChange w:id="83" w:author="Rossana Capoferri" w:date="2022-10-13T15:46:00Z">
            <w:rPr>
              <w:sz w:val="24"/>
              <w:szCs w:val="24"/>
              <w:lang w:val="en-US"/>
            </w:rPr>
          </w:rPrChange>
        </w:rPr>
        <w:t>able 1. Overall, a total of 10,547,798 reads were produced with an average of 234,395 per sample (range 37,002-1,464,302). Only one sample showed the extremely low number of reads equal to 31 and was, therefore, discarded from subsequent analyses.</w:t>
      </w:r>
      <w:r w:rsidRPr="000D7D37">
        <w:rPr>
          <w:sz w:val="24"/>
          <w:szCs w:val="24"/>
          <w:lang w:val="en-US"/>
        </w:rPr>
        <w:t xml:space="preserve"> </w:t>
      </w:r>
      <w:r w:rsidRPr="0087647E">
        <w:rPr>
          <w:sz w:val="24"/>
          <w:szCs w:val="24"/>
          <w:highlight w:val="green"/>
          <w:lang w:val="en-US"/>
          <w:rPrChange w:id="84" w:author="Rossana Capoferri" w:date="2022-10-13T15:46:00Z">
            <w:rPr>
              <w:sz w:val="24"/>
              <w:szCs w:val="24"/>
              <w:lang w:val="en-US"/>
            </w:rPr>
          </w:rPrChange>
        </w:rPr>
        <w:t>More specifically, for GP milk samples 1-36.6% of reads were assigned to plant Kingdom.</w:t>
      </w:r>
      <w:r w:rsidRPr="000D7D37">
        <w:rPr>
          <w:sz w:val="24"/>
          <w:szCs w:val="24"/>
          <w:lang w:val="en-US"/>
        </w:rPr>
        <w:t xml:space="preserve"> </w:t>
      </w:r>
      <w:del w:id="85" w:author="Rossana Capoferri" w:date="2022-10-13T15:46:00Z">
        <w:r w:rsidRPr="000D7D37" w:rsidDel="0087647E">
          <w:rPr>
            <w:sz w:val="24"/>
            <w:szCs w:val="24"/>
            <w:lang w:val="en-US"/>
          </w:rPr>
          <w:delText xml:space="preserve">Concerning the four commercial milk samples, percentages of assignment to plant Kingdom of 6-10% and 1.8% were reported for 3 (Apulia, Naples and Val di Scalve) and Sicily samples, respectively. </w:delText>
        </w:r>
      </w:del>
    </w:p>
    <w:p w14:paraId="4C12070A"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Reads not assigned to plant Kingdom were aligned to the </w:t>
      </w:r>
      <w:r w:rsidRPr="000D7D37">
        <w:rPr>
          <w:i/>
          <w:sz w:val="24"/>
          <w:szCs w:val="24"/>
          <w:lang w:val="en-US"/>
        </w:rPr>
        <w:t>Bos taurus</w:t>
      </w:r>
      <w:r w:rsidRPr="000D7D37">
        <w:rPr>
          <w:sz w:val="24"/>
          <w:szCs w:val="24"/>
          <w:lang w:val="en-US"/>
        </w:rPr>
        <w:t xml:space="preserve"> 3.1.1 genome. On average, 63% of them were mapped, confirming the bovine origin.</w:t>
      </w:r>
      <w:r w:rsidR="002A1E95">
        <w:rPr>
          <w:sz w:val="24"/>
          <w:szCs w:val="24"/>
          <w:lang w:val="en-US"/>
        </w:rPr>
        <w:t xml:space="preserve"> </w:t>
      </w:r>
    </w:p>
    <w:p w14:paraId="6AA4F301" w14:textId="77777777" w:rsidR="00AE7FB3" w:rsidRPr="00B268D1" w:rsidRDefault="00892D7D" w:rsidP="006A45D0">
      <w:pPr>
        <w:spacing w:after="0" w:line="480" w:lineRule="auto"/>
        <w:jc w:val="both"/>
        <w:rPr>
          <w:b/>
          <w:sz w:val="24"/>
          <w:szCs w:val="24"/>
          <w:lang w:val="en-US"/>
        </w:rPr>
      </w:pPr>
      <w:r w:rsidRPr="00B268D1">
        <w:rPr>
          <w:b/>
          <w:sz w:val="24"/>
          <w:szCs w:val="24"/>
          <w:lang w:val="en-US"/>
        </w:rPr>
        <w:t>Table 1. Total number of reads and assigned reads and relative percentages produced in technical controls, GP milk and commercial milk.</w:t>
      </w:r>
    </w:p>
    <w:tbl>
      <w:tblPr>
        <w:tblStyle w:val="ab"/>
        <w:tblW w:w="993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05"/>
        <w:gridCol w:w="1245"/>
        <w:gridCol w:w="1650"/>
        <w:gridCol w:w="2070"/>
        <w:gridCol w:w="1455"/>
        <w:gridCol w:w="1905"/>
      </w:tblGrid>
      <w:tr w:rsidR="00AE7FB3" w:rsidRPr="0087647E" w14:paraId="7B594D69" w14:textId="77777777" w:rsidTr="00FB383A">
        <w:trPr>
          <w:jc w:val="center"/>
        </w:trPr>
        <w:tc>
          <w:tcPr>
            <w:tcW w:w="1605" w:type="dxa"/>
            <w:shd w:val="clear" w:color="auto" w:fill="auto"/>
            <w:tcMar>
              <w:top w:w="100" w:type="dxa"/>
              <w:left w:w="100" w:type="dxa"/>
              <w:bottom w:w="100" w:type="dxa"/>
              <w:right w:w="100" w:type="dxa"/>
            </w:tcMar>
            <w:vAlign w:val="center"/>
          </w:tcPr>
          <w:p w14:paraId="550B6E8A" w14:textId="77777777" w:rsidR="00AE7FB3" w:rsidRPr="0087647E" w:rsidRDefault="00892D7D">
            <w:pPr>
              <w:widowControl w:val="0"/>
              <w:pBdr>
                <w:top w:val="nil"/>
                <w:left w:val="nil"/>
                <w:bottom w:val="nil"/>
                <w:right w:val="nil"/>
                <w:between w:val="single" w:sz="8" w:space="2" w:color="000000"/>
              </w:pBdr>
              <w:spacing w:after="0" w:line="240" w:lineRule="auto"/>
              <w:jc w:val="center"/>
              <w:rPr>
                <w:b/>
                <w:sz w:val="24"/>
                <w:szCs w:val="24"/>
                <w:highlight w:val="green"/>
                <w:rPrChange w:id="86" w:author="Rossana Capoferri" w:date="2022-10-13T15:47:00Z">
                  <w:rPr>
                    <w:b/>
                    <w:sz w:val="24"/>
                    <w:szCs w:val="24"/>
                  </w:rPr>
                </w:rPrChange>
              </w:rPr>
            </w:pPr>
            <w:r w:rsidRPr="0087647E">
              <w:rPr>
                <w:b/>
                <w:sz w:val="24"/>
                <w:szCs w:val="24"/>
                <w:highlight w:val="green"/>
                <w:rPrChange w:id="87" w:author="Rossana Capoferri" w:date="2022-10-13T15:47:00Z">
                  <w:rPr>
                    <w:b/>
                    <w:sz w:val="24"/>
                    <w:szCs w:val="24"/>
                  </w:rPr>
                </w:rPrChange>
              </w:rPr>
              <w:t>Sample Type</w:t>
            </w:r>
          </w:p>
        </w:tc>
        <w:tc>
          <w:tcPr>
            <w:tcW w:w="1245" w:type="dxa"/>
            <w:shd w:val="clear" w:color="auto" w:fill="auto"/>
            <w:tcMar>
              <w:top w:w="100" w:type="dxa"/>
              <w:left w:w="100" w:type="dxa"/>
              <w:bottom w:w="100" w:type="dxa"/>
              <w:right w:w="100" w:type="dxa"/>
            </w:tcMar>
            <w:vAlign w:val="center"/>
          </w:tcPr>
          <w:p w14:paraId="329C83AB" w14:textId="77777777" w:rsidR="00AE7FB3" w:rsidRPr="0087647E" w:rsidRDefault="00892D7D">
            <w:pPr>
              <w:widowControl w:val="0"/>
              <w:pBdr>
                <w:top w:val="nil"/>
                <w:left w:val="nil"/>
                <w:bottom w:val="nil"/>
                <w:right w:val="nil"/>
                <w:between w:val="single" w:sz="8" w:space="2" w:color="000000"/>
              </w:pBdr>
              <w:spacing w:after="0" w:line="240" w:lineRule="auto"/>
              <w:jc w:val="center"/>
              <w:rPr>
                <w:b/>
                <w:sz w:val="24"/>
                <w:szCs w:val="24"/>
                <w:highlight w:val="green"/>
                <w:rPrChange w:id="88" w:author="Rossana Capoferri" w:date="2022-10-13T15:47:00Z">
                  <w:rPr>
                    <w:b/>
                    <w:sz w:val="24"/>
                    <w:szCs w:val="24"/>
                  </w:rPr>
                </w:rPrChange>
              </w:rPr>
            </w:pPr>
            <w:r w:rsidRPr="0087647E">
              <w:rPr>
                <w:b/>
                <w:sz w:val="24"/>
                <w:szCs w:val="24"/>
                <w:highlight w:val="green"/>
                <w:rPrChange w:id="89" w:author="Rossana Capoferri" w:date="2022-10-13T15:47:00Z">
                  <w:rPr>
                    <w:b/>
                    <w:sz w:val="24"/>
                    <w:szCs w:val="24"/>
                  </w:rPr>
                </w:rPrChange>
              </w:rPr>
              <w:t>N_sample</w:t>
            </w:r>
          </w:p>
        </w:tc>
        <w:tc>
          <w:tcPr>
            <w:tcW w:w="1650" w:type="dxa"/>
            <w:shd w:val="clear" w:color="auto" w:fill="auto"/>
            <w:tcMar>
              <w:top w:w="100" w:type="dxa"/>
              <w:left w:w="100" w:type="dxa"/>
              <w:bottom w:w="100" w:type="dxa"/>
              <w:right w:w="100" w:type="dxa"/>
            </w:tcMar>
            <w:vAlign w:val="center"/>
          </w:tcPr>
          <w:p w14:paraId="3974014D" w14:textId="77777777" w:rsidR="00AE7FB3" w:rsidRPr="0087647E" w:rsidRDefault="00892D7D">
            <w:pPr>
              <w:widowControl w:val="0"/>
              <w:pBdr>
                <w:top w:val="nil"/>
                <w:left w:val="nil"/>
                <w:bottom w:val="nil"/>
                <w:right w:val="nil"/>
                <w:between w:val="single" w:sz="8" w:space="2" w:color="000000"/>
              </w:pBdr>
              <w:spacing w:after="0" w:line="240" w:lineRule="auto"/>
              <w:jc w:val="center"/>
              <w:rPr>
                <w:b/>
                <w:sz w:val="24"/>
                <w:szCs w:val="24"/>
                <w:highlight w:val="green"/>
                <w:rPrChange w:id="90" w:author="Rossana Capoferri" w:date="2022-10-13T15:47:00Z">
                  <w:rPr>
                    <w:b/>
                    <w:sz w:val="24"/>
                    <w:szCs w:val="24"/>
                  </w:rPr>
                </w:rPrChange>
              </w:rPr>
            </w:pPr>
            <w:r w:rsidRPr="0087647E">
              <w:rPr>
                <w:b/>
                <w:sz w:val="24"/>
                <w:szCs w:val="24"/>
                <w:highlight w:val="green"/>
                <w:rPrChange w:id="91" w:author="Rossana Capoferri" w:date="2022-10-13T15:47:00Z">
                  <w:rPr>
                    <w:b/>
                    <w:sz w:val="24"/>
                    <w:szCs w:val="24"/>
                  </w:rPr>
                </w:rPrChange>
              </w:rPr>
              <w:t>Tot_Reads</w:t>
            </w:r>
          </w:p>
        </w:tc>
        <w:tc>
          <w:tcPr>
            <w:tcW w:w="2070" w:type="dxa"/>
            <w:shd w:val="clear" w:color="auto" w:fill="auto"/>
            <w:tcMar>
              <w:top w:w="100" w:type="dxa"/>
              <w:left w:w="100" w:type="dxa"/>
              <w:bottom w:w="100" w:type="dxa"/>
              <w:right w:w="100" w:type="dxa"/>
            </w:tcMar>
            <w:vAlign w:val="center"/>
          </w:tcPr>
          <w:p w14:paraId="3262BA12" w14:textId="77777777" w:rsidR="00AE7FB3" w:rsidRPr="0087647E" w:rsidRDefault="00892D7D">
            <w:pPr>
              <w:widowControl w:val="0"/>
              <w:pBdr>
                <w:top w:val="nil"/>
                <w:left w:val="nil"/>
                <w:bottom w:val="nil"/>
                <w:right w:val="nil"/>
                <w:between w:val="single" w:sz="8" w:space="2" w:color="000000"/>
              </w:pBdr>
              <w:spacing w:after="0" w:line="240" w:lineRule="auto"/>
              <w:jc w:val="center"/>
              <w:rPr>
                <w:b/>
                <w:sz w:val="24"/>
                <w:szCs w:val="24"/>
                <w:highlight w:val="green"/>
                <w:rPrChange w:id="92" w:author="Rossana Capoferri" w:date="2022-10-13T15:47:00Z">
                  <w:rPr>
                    <w:b/>
                    <w:sz w:val="24"/>
                    <w:szCs w:val="24"/>
                  </w:rPr>
                </w:rPrChange>
              </w:rPr>
            </w:pPr>
            <w:r w:rsidRPr="0087647E">
              <w:rPr>
                <w:b/>
                <w:sz w:val="24"/>
                <w:szCs w:val="24"/>
                <w:highlight w:val="green"/>
                <w:rPrChange w:id="93" w:author="Rossana Capoferri" w:date="2022-10-13T15:47:00Z">
                  <w:rPr>
                    <w:b/>
                    <w:sz w:val="24"/>
                    <w:szCs w:val="24"/>
                  </w:rPr>
                </w:rPrChange>
              </w:rPr>
              <w:t>Tot_Reads_ASS</w:t>
            </w:r>
          </w:p>
        </w:tc>
        <w:tc>
          <w:tcPr>
            <w:tcW w:w="1455" w:type="dxa"/>
            <w:shd w:val="clear" w:color="auto" w:fill="auto"/>
            <w:tcMar>
              <w:top w:w="100" w:type="dxa"/>
              <w:left w:w="100" w:type="dxa"/>
              <w:bottom w:w="100" w:type="dxa"/>
              <w:right w:w="100" w:type="dxa"/>
            </w:tcMar>
            <w:vAlign w:val="center"/>
          </w:tcPr>
          <w:p w14:paraId="108908E0" w14:textId="77777777" w:rsidR="00AE7FB3" w:rsidRPr="0087647E" w:rsidRDefault="00892D7D">
            <w:pPr>
              <w:widowControl w:val="0"/>
              <w:pBdr>
                <w:top w:val="nil"/>
                <w:left w:val="nil"/>
                <w:bottom w:val="nil"/>
                <w:right w:val="nil"/>
                <w:between w:val="single" w:sz="8" w:space="2" w:color="000000"/>
              </w:pBdr>
              <w:spacing w:after="0" w:line="240" w:lineRule="auto"/>
              <w:jc w:val="center"/>
              <w:rPr>
                <w:b/>
                <w:sz w:val="24"/>
                <w:szCs w:val="24"/>
                <w:highlight w:val="green"/>
                <w:rPrChange w:id="94" w:author="Rossana Capoferri" w:date="2022-10-13T15:47:00Z">
                  <w:rPr>
                    <w:b/>
                    <w:sz w:val="24"/>
                    <w:szCs w:val="24"/>
                  </w:rPr>
                </w:rPrChange>
              </w:rPr>
            </w:pPr>
            <w:r w:rsidRPr="0087647E">
              <w:rPr>
                <w:b/>
                <w:sz w:val="24"/>
                <w:szCs w:val="24"/>
                <w:highlight w:val="green"/>
                <w:rPrChange w:id="95" w:author="Rossana Capoferri" w:date="2022-10-13T15:47:00Z">
                  <w:rPr>
                    <w:b/>
                    <w:sz w:val="24"/>
                    <w:szCs w:val="24"/>
                  </w:rPr>
                </w:rPrChange>
              </w:rPr>
              <w:t>%Eukaryota</w:t>
            </w:r>
          </w:p>
        </w:tc>
        <w:tc>
          <w:tcPr>
            <w:tcW w:w="1905" w:type="dxa"/>
            <w:shd w:val="clear" w:color="auto" w:fill="auto"/>
            <w:tcMar>
              <w:top w:w="100" w:type="dxa"/>
              <w:left w:w="100" w:type="dxa"/>
              <w:bottom w:w="100" w:type="dxa"/>
              <w:right w:w="100" w:type="dxa"/>
            </w:tcMar>
            <w:vAlign w:val="center"/>
          </w:tcPr>
          <w:p w14:paraId="74264606" w14:textId="77777777" w:rsidR="00AE7FB3" w:rsidRPr="0087647E" w:rsidRDefault="00892D7D">
            <w:pPr>
              <w:widowControl w:val="0"/>
              <w:pBdr>
                <w:top w:val="nil"/>
                <w:left w:val="nil"/>
                <w:bottom w:val="nil"/>
                <w:right w:val="nil"/>
                <w:between w:val="single" w:sz="8" w:space="2" w:color="000000"/>
              </w:pBdr>
              <w:spacing w:after="0" w:line="240" w:lineRule="auto"/>
              <w:jc w:val="center"/>
              <w:rPr>
                <w:b/>
                <w:sz w:val="24"/>
                <w:szCs w:val="24"/>
                <w:highlight w:val="green"/>
                <w:rPrChange w:id="96" w:author="Rossana Capoferri" w:date="2022-10-13T15:47:00Z">
                  <w:rPr>
                    <w:b/>
                    <w:sz w:val="24"/>
                    <w:szCs w:val="24"/>
                  </w:rPr>
                </w:rPrChange>
              </w:rPr>
            </w:pPr>
            <w:r w:rsidRPr="0087647E">
              <w:rPr>
                <w:b/>
                <w:sz w:val="24"/>
                <w:szCs w:val="24"/>
                <w:highlight w:val="green"/>
                <w:rPrChange w:id="97" w:author="Rossana Capoferri" w:date="2022-10-13T15:47:00Z">
                  <w:rPr>
                    <w:b/>
                    <w:sz w:val="24"/>
                    <w:szCs w:val="24"/>
                  </w:rPr>
                </w:rPrChange>
              </w:rPr>
              <w:t>%UN_Eukaryota</w:t>
            </w:r>
          </w:p>
        </w:tc>
      </w:tr>
      <w:tr w:rsidR="00AE7FB3" w:rsidRPr="0087647E" w14:paraId="6CC4E937" w14:textId="77777777" w:rsidTr="00FB383A">
        <w:trPr>
          <w:jc w:val="center"/>
        </w:trPr>
        <w:tc>
          <w:tcPr>
            <w:tcW w:w="1605" w:type="dxa"/>
            <w:shd w:val="clear" w:color="auto" w:fill="auto"/>
            <w:tcMar>
              <w:top w:w="100" w:type="dxa"/>
              <w:left w:w="100" w:type="dxa"/>
              <w:bottom w:w="100" w:type="dxa"/>
              <w:right w:w="100" w:type="dxa"/>
            </w:tcMar>
          </w:tcPr>
          <w:p w14:paraId="2BFBB174" w14:textId="77777777" w:rsidR="00AE7FB3" w:rsidRPr="0087647E" w:rsidRDefault="00892D7D">
            <w:pPr>
              <w:widowControl w:val="0"/>
              <w:pBdr>
                <w:top w:val="nil"/>
                <w:left w:val="nil"/>
                <w:bottom w:val="nil"/>
                <w:right w:val="nil"/>
                <w:between w:val="single" w:sz="8" w:space="2" w:color="000000"/>
              </w:pBdr>
              <w:spacing w:after="0" w:line="240" w:lineRule="auto"/>
              <w:rPr>
                <w:sz w:val="24"/>
                <w:szCs w:val="24"/>
                <w:highlight w:val="green"/>
                <w:rPrChange w:id="98" w:author="Rossana Capoferri" w:date="2022-10-13T15:47:00Z">
                  <w:rPr>
                    <w:sz w:val="24"/>
                    <w:szCs w:val="24"/>
                  </w:rPr>
                </w:rPrChange>
              </w:rPr>
            </w:pPr>
            <w:r w:rsidRPr="0087647E">
              <w:rPr>
                <w:sz w:val="24"/>
                <w:szCs w:val="24"/>
                <w:highlight w:val="green"/>
                <w:rPrChange w:id="99" w:author="Rossana Capoferri" w:date="2022-10-13T15:47:00Z">
                  <w:rPr>
                    <w:sz w:val="24"/>
                    <w:szCs w:val="24"/>
                  </w:rPr>
                </w:rPrChange>
              </w:rPr>
              <w:t>Techn_ctr</w:t>
            </w:r>
          </w:p>
        </w:tc>
        <w:tc>
          <w:tcPr>
            <w:tcW w:w="1245" w:type="dxa"/>
            <w:shd w:val="clear" w:color="auto" w:fill="auto"/>
            <w:tcMar>
              <w:top w:w="100" w:type="dxa"/>
              <w:left w:w="100" w:type="dxa"/>
              <w:bottom w:w="100" w:type="dxa"/>
              <w:right w:w="100" w:type="dxa"/>
            </w:tcMar>
          </w:tcPr>
          <w:p w14:paraId="71D36FCD" w14:textId="77777777"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00" w:author="Rossana Capoferri" w:date="2022-10-13T15:47:00Z">
                  <w:rPr>
                    <w:sz w:val="24"/>
                    <w:szCs w:val="24"/>
                  </w:rPr>
                </w:rPrChange>
              </w:rPr>
            </w:pPr>
            <w:r w:rsidRPr="0087647E">
              <w:rPr>
                <w:sz w:val="24"/>
                <w:szCs w:val="24"/>
                <w:highlight w:val="green"/>
                <w:rPrChange w:id="101" w:author="Rossana Capoferri" w:date="2022-10-13T15:47:00Z">
                  <w:rPr>
                    <w:sz w:val="24"/>
                    <w:szCs w:val="24"/>
                  </w:rPr>
                </w:rPrChange>
              </w:rPr>
              <w:t>3</w:t>
            </w:r>
          </w:p>
        </w:tc>
        <w:tc>
          <w:tcPr>
            <w:tcW w:w="1650" w:type="dxa"/>
            <w:shd w:val="clear" w:color="auto" w:fill="auto"/>
            <w:tcMar>
              <w:top w:w="100" w:type="dxa"/>
              <w:left w:w="100" w:type="dxa"/>
              <w:bottom w:w="100" w:type="dxa"/>
              <w:right w:w="100" w:type="dxa"/>
            </w:tcMar>
          </w:tcPr>
          <w:p w14:paraId="5775024F" w14:textId="77777777"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02" w:author="Rossana Capoferri" w:date="2022-10-13T15:47:00Z">
                  <w:rPr>
                    <w:sz w:val="24"/>
                    <w:szCs w:val="24"/>
                  </w:rPr>
                </w:rPrChange>
              </w:rPr>
            </w:pPr>
            <w:r w:rsidRPr="0087647E">
              <w:rPr>
                <w:sz w:val="24"/>
                <w:szCs w:val="24"/>
                <w:highlight w:val="green"/>
                <w:rPrChange w:id="103" w:author="Rossana Capoferri" w:date="2022-10-13T15:47:00Z">
                  <w:rPr>
                    <w:sz w:val="24"/>
                    <w:szCs w:val="24"/>
                  </w:rPr>
                </w:rPrChange>
              </w:rPr>
              <w:t>700,346</w:t>
            </w:r>
          </w:p>
        </w:tc>
        <w:tc>
          <w:tcPr>
            <w:tcW w:w="2070" w:type="dxa"/>
            <w:shd w:val="clear" w:color="auto" w:fill="auto"/>
            <w:tcMar>
              <w:top w:w="100" w:type="dxa"/>
              <w:left w:w="100" w:type="dxa"/>
              <w:bottom w:w="100" w:type="dxa"/>
              <w:right w:w="100" w:type="dxa"/>
            </w:tcMar>
          </w:tcPr>
          <w:p w14:paraId="3EE66DD6" w14:textId="77777777"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04" w:author="Rossana Capoferri" w:date="2022-10-13T15:47:00Z">
                  <w:rPr>
                    <w:sz w:val="24"/>
                    <w:szCs w:val="24"/>
                  </w:rPr>
                </w:rPrChange>
              </w:rPr>
            </w:pPr>
            <w:r w:rsidRPr="0087647E">
              <w:rPr>
                <w:sz w:val="24"/>
                <w:szCs w:val="24"/>
                <w:highlight w:val="green"/>
                <w:rPrChange w:id="105" w:author="Rossana Capoferri" w:date="2022-10-13T15:47:00Z">
                  <w:rPr>
                    <w:sz w:val="24"/>
                    <w:szCs w:val="24"/>
                  </w:rPr>
                </w:rPrChange>
              </w:rPr>
              <w:t>696,264</w:t>
            </w:r>
          </w:p>
        </w:tc>
        <w:tc>
          <w:tcPr>
            <w:tcW w:w="1455" w:type="dxa"/>
            <w:shd w:val="clear" w:color="auto" w:fill="auto"/>
            <w:tcMar>
              <w:top w:w="100" w:type="dxa"/>
              <w:left w:w="100" w:type="dxa"/>
              <w:bottom w:w="100" w:type="dxa"/>
              <w:right w:w="100" w:type="dxa"/>
            </w:tcMar>
          </w:tcPr>
          <w:p w14:paraId="29107C1E" w14:textId="77777777"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06" w:author="Rossana Capoferri" w:date="2022-10-13T15:47:00Z">
                  <w:rPr>
                    <w:sz w:val="24"/>
                    <w:szCs w:val="24"/>
                  </w:rPr>
                </w:rPrChange>
              </w:rPr>
            </w:pPr>
            <w:r w:rsidRPr="0087647E">
              <w:rPr>
                <w:sz w:val="24"/>
                <w:szCs w:val="24"/>
                <w:highlight w:val="green"/>
                <w:rPrChange w:id="107" w:author="Rossana Capoferri" w:date="2022-10-13T15:47:00Z">
                  <w:rPr>
                    <w:sz w:val="24"/>
                    <w:szCs w:val="24"/>
                  </w:rPr>
                </w:rPrChange>
              </w:rPr>
              <w:t>99.2</w:t>
            </w:r>
          </w:p>
        </w:tc>
        <w:tc>
          <w:tcPr>
            <w:tcW w:w="1905" w:type="dxa"/>
            <w:shd w:val="clear" w:color="auto" w:fill="auto"/>
            <w:tcMar>
              <w:top w:w="100" w:type="dxa"/>
              <w:left w:w="100" w:type="dxa"/>
              <w:bottom w:w="100" w:type="dxa"/>
              <w:right w:w="100" w:type="dxa"/>
            </w:tcMar>
          </w:tcPr>
          <w:p w14:paraId="78764869" w14:textId="77777777"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08" w:author="Rossana Capoferri" w:date="2022-10-13T15:47:00Z">
                  <w:rPr>
                    <w:sz w:val="24"/>
                    <w:szCs w:val="24"/>
                  </w:rPr>
                </w:rPrChange>
              </w:rPr>
            </w:pPr>
            <w:r w:rsidRPr="0087647E">
              <w:rPr>
                <w:sz w:val="24"/>
                <w:szCs w:val="24"/>
                <w:highlight w:val="green"/>
                <w:rPrChange w:id="109" w:author="Rossana Capoferri" w:date="2022-10-13T15:47:00Z">
                  <w:rPr>
                    <w:sz w:val="24"/>
                    <w:szCs w:val="24"/>
                  </w:rPr>
                </w:rPrChange>
              </w:rPr>
              <w:t>0.73</w:t>
            </w:r>
          </w:p>
        </w:tc>
      </w:tr>
      <w:tr w:rsidR="00AE7FB3" w:rsidRPr="0087647E" w14:paraId="4F9771C9" w14:textId="77777777" w:rsidTr="00FB383A">
        <w:trPr>
          <w:jc w:val="center"/>
        </w:trPr>
        <w:tc>
          <w:tcPr>
            <w:tcW w:w="1605" w:type="dxa"/>
            <w:shd w:val="clear" w:color="auto" w:fill="auto"/>
            <w:tcMar>
              <w:top w:w="100" w:type="dxa"/>
              <w:left w:w="100" w:type="dxa"/>
              <w:bottom w:w="100" w:type="dxa"/>
              <w:right w:w="100" w:type="dxa"/>
            </w:tcMar>
          </w:tcPr>
          <w:p w14:paraId="5933D399" w14:textId="77777777" w:rsidR="00AE7FB3" w:rsidRPr="0087647E" w:rsidRDefault="00892D7D">
            <w:pPr>
              <w:widowControl w:val="0"/>
              <w:pBdr>
                <w:top w:val="nil"/>
                <w:left w:val="nil"/>
                <w:bottom w:val="nil"/>
                <w:right w:val="nil"/>
                <w:between w:val="single" w:sz="8" w:space="2" w:color="000000"/>
              </w:pBdr>
              <w:spacing w:after="0" w:line="240" w:lineRule="auto"/>
              <w:rPr>
                <w:sz w:val="24"/>
                <w:szCs w:val="24"/>
                <w:highlight w:val="green"/>
                <w:rPrChange w:id="110" w:author="Rossana Capoferri" w:date="2022-10-13T15:47:00Z">
                  <w:rPr>
                    <w:sz w:val="24"/>
                    <w:szCs w:val="24"/>
                  </w:rPr>
                </w:rPrChange>
              </w:rPr>
            </w:pPr>
            <w:r w:rsidRPr="0087647E">
              <w:rPr>
                <w:sz w:val="24"/>
                <w:szCs w:val="24"/>
                <w:highlight w:val="green"/>
                <w:rPrChange w:id="111" w:author="Rossana Capoferri" w:date="2022-10-13T15:47:00Z">
                  <w:rPr>
                    <w:sz w:val="24"/>
                    <w:szCs w:val="24"/>
                  </w:rPr>
                </w:rPrChange>
              </w:rPr>
              <w:lastRenderedPageBreak/>
              <w:t>GP milk</w:t>
            </w:r>
          </w:p>
        </w:tc>
        <w:tc>
          <w:tcPr>
            <w:tcW w:w="1245" w:type="dxa"/>
            <w:shd w:val="clear" w:color="auto" w:fill="auto"/>
            <w:tcMar>
              <w:top w:w="100" w:type="dxa"/>
              <w:left w:w="100" w:type="dxa"/>
              <w:bottom w:w="100" w:type="dxa"/>
              <w:right w:w="100" w:type="dxa"/>
            </w:tcMar>
          </w:tcPr>
          <w:p w14:paraId="34496EB9" w14:textId="77777777"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12" w:author="Rossana Capoferri" w:date="2022-10-13T15:47:00Z">
                  <w:rPr>
                    <w:sz w:val="24"/>
                    <w:szCs w:val="24"/>
                  </w:rPr>
                </w:rPrChange>
              </w:rPr>
            </w:pPr>
            <w:r w:rsidRPr="0087647E">
              <w:rPr>
                <w:sz w:val="24"/>
                <w:szCs w:val="24"/>
                <w:highlight w:val="green"/>
                <w:rPrChange w:id="113" w:author="Rossana Capoferri" w:date="2022-10-13T15:47:00Z">
                  <w:rPr>
                    <w:sz w:val="24"/>
                    <w:szCs w:val="24"/>
                  </w:rPr>
                </w:rPrChange>
              </w:rPr>
              <w:t>42</w:t>
            </w:r>
          </w:p>
        </w:tc>
        <w:tc>
          <w:tcPr>
            <w:tcW w:w="1650" w:type="dxa"/>
            <w:shd w:val="clear" w:color="auto" w:fill="auto"/>
            <w:tcMar>
              <w:top w:w="100" w:type="dxa"/>
              <w:left w:w="100" w:type="dxa"/>
              <w:bottom w:w="100" w:type="dxa"/>
              <w:right w:w="100" w:type="dxa"/>
            </w:tcMar>
          </w:tcPr>
          <w:p w14:paraId="00297665" w14:textId="77777777"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14" w:author="Rossana Capoferri" w:date="2022-10-13T15:47:00Z">
                  <w:rPr>
                    <w:sz w:val="24"/>
                    <w:szCs w:val="24"/>
                  </w:rPr>
                </w:rPrChange>
              </w:rPr>
            </w:pPr>
            <w:r w:rsidRPr="0087647E">
              <w:rPr>
                <w:sz w:val="24"/>
                <w:szCs w:val="24"/>
                <w:highlight w:val="green"/>
                <w:rPrChange w:id="115" w:author="Rossana Capoferri" w:date="2022-10-13T15:47:00Z">
                  <w:rPr>
                    <w:sz w:val="24"/>
                    <w:szCs w:val="24"/>
                  </w:rPr>
                </w:rPrChange>
              </w:rPr>
              <w:t>8,399,591</w:t>
            </w:r>
          </w:p>
        </w:tc>
        <w:tc>
          <w:tcPr>
            <w:tcW w:w="2070" w:type="dxa"/>
            <w:shd w:val="clear" w:color="auto" w:fill="auto"/>
            <w:tcMar>
              <w:top w:w="100" w:type="dxa"/>
              <w:left w:w="100" w:type="dxa"/>
              <w:bottom w:w="100" w:type="dxa"/>
              <w:right w:w="100" w:type="dxa"/>
            </w:tcMar>
          </w:tcPr>
          <w:p w14:paraId="51AFA33C" w14:textId="77777777"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16" w:author="Rossana Capoferri" w:date="2022-10-13T15:47:00Z">
                  <w:rPr>
                    <w:sz w:val="24"/>
                    <w:szCs w:val="24"/>
                  </w:rPr>
                </w:rPrChange>
              </w:rPr>
            </w:pPr>
            <w:r w:rsidRPr="0087647E">
              <w:rPr>
                <w:sz w:val="24"/>
                <w:szCs w:val="24"/>
                <w:highlight w:val="green"/>
                <w:rPrChange w:id="117" w:author="Rossana Capoferri" w:date="2022-10-13T15:47:00Z">
                  <w:rPr>
                    <w:sz w:val="24"/>
                    <w:szCs w:val="24"/>
                  </w:rPr>
                </w:rPrChange>
              </w:rPr>
              <w:t>260,784</w:t>
            </w:r>
          </w:p>
        </w:tc>
        <w:tc>
          <w:tcPr>
            <w:tcW w:w="1455" w:type="dxa"/>
            <w:shd w:val="clear" w:color="auto" w:fill="auto"/>
            <w:tcMar>
              <w:top w:w="100" w:type="dxa"/>
              <w:left w:w="100" w:type="dxa"/>
              <w:bottom w:w="100" w:type="dxa"/>
              <w:right w:w="100" w:type="dxa"/>
            </w:tcMar>
          </w:tcPr>
          <w:p w14:paraId="5A160485" w14:textId="77777777"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18" w:author="Rossana Capoferri" w:date="2022-10-13T15:47:00Z">
                  <w:rPr>
                    <w:sz w:val="24"/>
                    <w:szCs w:val="24"/>
                  </w:rPr>
                </w:rPrChange>
              </w:rPr>
            </w:pPr>
            <w:r w:rsidRPr="0087647E">
              <w:rPr>
                <w:sz w:val="24"/>
                <w:szCs w:val="24"/>
                <w:highlight w:val="green"/>
                <w:rPrChange w:id="119" w:author="Rossana Capoferri" w:date="2022-10-13T15:47:00Z">
                  <w:rPr>
                    <w:sz w:val="24"/>
                    <w:szCs w:val="24"/>
                  </w:rPr>
                </w:rPrChange>
              </w:rPr>
              <w:t>7.21</w:t>
            </w:r>
          </w:p>
        </w:tc>
        <w:tc>
          <w:tcPr>
            <w:tcW w:w="1905" w:type="dxa"/>
            <w:shd w:val="clear" w:color="auto" w:fill="auto"/>
            <w:tcMar>
              <w:top w:w="100" w:type="dxa"/>
              <w:left w:w="100" w:type="dxa"/>
              <w:bottom w:w="100" w:type="dxa"/>
              <w:right w:w="100" w:type="dxa"/>
            </w:tcMar>
          </w:tcPr>
          <w:p w14:paraId="19B854BC" w14:textId="77777777"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20" w:author="Rossana Capoferri" w:date="2022-10-13T15:47:00Z">
                  <w:rPr>
                    <w:sz w:val="24"/>
                    <w:szCs w:val="24"/>
                  </w:rPr>
                </w:rPrChange>
              </w:rPr>
            </w:pPr>
            <w:r w:rsidRPr="0087647E">
              <w:rPr>
                <w:sz w:val="24"/>
                <w:szCs w:val="24"/>
                <w:highlight w:val="green"/>
                <w:rPrChange w:id="121" w:author="Rossana Capoferri" w:date="2022-10-13T15:47:00Z">
                  <w:rPr>
                    <w:sz w:val="24"/>
                    <w:szCs w:val="24"/>
                  </w:rPr>
                </w:rPrChange>
              </w:rPr>
              <w:t>92.78</w:t>
            </w:r>
          </w:p>
        </w:tc>
      </w:tr>
      <w:tr w:rsidR="00AE7FB3" w14:paraId="09E5177A" w14:textId="77777777" w:rsidTr="00FB383A">
        <w:trPr>
          <w:jc w:val="center"/>
        </w:trPr>
        <w:tc>
          <w:tcPr>
            <w:tcW w:w="1605" w:type="dxa"/>
            <w:shd w:val="clear" w:color="auto" w:fill="auto"/>
            <w:tcMar>
              <w:top w:w="100" w:type="dxa"/>
              <w:left w:w="100" w:type="dxa"/>
              <w:bottom w:w="100" w:type="dxa"/>
              <w:right w:w="100" w:type="dxa"/>
            </w:tcMar>
          </w:tcPr>
          <w:p w14:paraId="7FF4FC6A" w14:textId="67CFCBB2" w:rsidR="00AE7FB3" w:rsidRPr="0087647E" w:rsidRDefault="00892D7D">
            <w:pPr>
              <w:widowControl w:val="0"/>
              <w:pBdr>
                <w:top w:val="nil"/>
                <w:left w:val="nil"/>
                <w:bottom w:val="nil"/>
                <w:right w:val="nil"/>
                <w:between w:val="single" w:sz="8" w:space="2" w:color="000000"/>
              </w:pBdr>
              <w:spacing w:after="0" w:line="240" w:lineRule="auto"/>
              <w:rPr>
                <w:sz w:val="24"/>
                <w:szCs w:val="24"/>
                <w:highlight w:val="green"/>
                <w:rPrChange w:id="122" w:author="Rossana Capoferri" w:date="2022-10-13T15:47:00Z">
                  <w:rPr>
                    <w:sz w:val="24"/>
                    <w:szCs w:val="24"/>
                  </w:rPr>
                </w:rPrChange>
              </w:rPr>
            </w:pPr>
            <w:del w:id="123" w:author="Rossana Capoferri" w:date="2022-10-13T15:47:00Z">
              <w:r w:rsidRPr="0087647E" w:rsidDel="0087647E">
                <w:rPr>
                  <w:sz w:val="24"/>
                  <w:szCs w:val="24"/>
                  <w:highlight w:val="green"/>
                  <w:rPrChange w:id="124" w:author="Rossana Capoferri" w:date="2022-10-13T15:47:00Z">
                    <w:rPr>
                      <w:sz w:val="24"/>
                      <w:szCs w:val="24"/>
                    </w:rPr>
                  </w:rPrChange>
                </w:rPr>
                <w:delText>Comm_Milk</w:delText>
              </w:r>
            </w:del>
          </w:p>
        </w:tc>
        <w:tc>
          <w:tcPr>
            <w:tcW w:w="1245" w:type="dxa"/>
            <w:shd w:val="clear" w:color="auto" w:fill="auto"/>
            <w:tcMar>
              <w:top w:w="100" w:type="dxa"/>
              <w:left w:w="100" w:type="dxa"/>
              <w:bottom w:w="100" w:type="dxa"/>
              <w:right w:w="100" w:type="dxa"/>
            </w:tcMar>
          </w:tcPr>
          <w:p w14:paraId="74846AE3" w14:textId="6477ED19"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25" w:author="Rossana Capoferri" w:date="2022-10-13T15:47:00Z">
                  <w:rPr>
                    <w:sz w:val="24"/>
                    <w:szCs w:val="24"/>
                  </w:rPr>
                </w:rPrChange>
              </w:rPr>
            </w:pPr>
            <w:del w:id="126" w:author="Rossana Capoferri" w:date="2022-10-13T15:47:00Z">
              <w:r w:rsidRPr="0087647E" w:rsidDel="0087647E">
                <w:rPr>
                  <w:sz w:val="24"/>
                  <w:szCs w:val="24"/>
                  <w:highlight w:val="green"/>
                  <w:rPrChange w:id="127" w:author="Rossana Capoferri" w:date="2022-10-13T15:47:00Z">
                    <w:rPr>
                      <w:sz w:val="24"/>
                      <w:szCs w:val="24"/>
                    </w:rPr>
                  </w:rPrChange>
                </w:rPr>
                <w:delText>4</w:delText>
              </w:r>
            </w:del>
          </w:p>
        </w:tc>
        <w:tc>
          <w:tcPr>
            <w:tcW w:w="1650" w:type="dxa"/>
            <w:shd w:val="clear" w:color="auto" w:fill="auto"/>
            <w:tcMar>
              <w:top w:w="100" w:type="dxa"/>
              <w:left w:w="100" w:type="dxa"/>
              <w:bottom w:w="100" w:type="dxa"/>
              <w:right w:w="100" w:type="dxa"/>
            </w:tcMar>
          </w:tcPr>
          <w:p w14:paraId="17057463" w14:textId="3F52BF0B"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28" w:author="Rossana Capoferri" w:date="2022-10-13T15:47:00Z">
                  <w:rPr>
                    <w:sz w:val="24"/>
                    <w:szCs w:val="24"/>
                  </w:rPr>
                </w:rPrChange>
              </w:rPr>
            </w:pPr>
            <w:del w:id="129" w:author="Rossana Capoferri" w:date="2022-10-13T15:47:00Z">
              <w:r w:rsidRPr="0087647E" w:rsidDel="0087647E">
                <w:rPr>
                  <w:sz w:val="24"/>
                  <w:szCs w:val="24"/>
                  <w:highlight w:val="green"/>
                  <w:rPrChange w:id="130" w:author="Rossana Capoferri" w:date="2022-10-13T15:47:00Z">
                    <w:rPr>
                      <w:sz w:val="24"/>
                      <w:szCs w:val="24"/>
                    </w:rPr>
                  </w:rPrChange>
                </w:rPr>
                <w:delText>2,148,207</w:delText>
              </w:r>
            </w:del>
          </w:p>
        </w:tc>
        <w:tc>
          <w:tcPr>
            <w:tcW w:w="2070" w:type="dxa"/>
            <w:shd w:val="clear" w:color="auto" w:fill="auto"/>
            <w:tcMar>
              <w:top w:w="100" w:type="dxa"/>
              <w:left w:w="100" w:type="dxa"/>
              <w:bottom w:w="100" w:type="dxa"/>
              <w:right w:w="100" w:type="dxa"/>
            </w:tcMar>
          </w:tcPr>
          <w:p w14:paraId="474EBF6C" w14:textId="26C3C469"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31" w:author="Rossana Capoferri" w:date="2022-10-13T15:47:00Z">
                  <w:rPr>
                    <w:sz w:val="24"/>
                    <w:szCs w:val="24"/>
                  </w:rPr>
                </w:rPrChange>
              </w:rPr>
            </w:pPr>
            <w:del w:id="132" w:author="Rossana Capoferri" w:date="2022-10-13T15:47:00Z">
              <w:r w:rsidRPr="0087647E" w:rsidDel="0087647E">
                <w:rPr>
                  <w:sz w:val="24"/>
                  <w:szCs w:val="24"/>
                  <w:highlight w:val="green"/>
                  <w:rPrChange w:id="133" w:author="Rossana Capoferri" w:date="2022-10-13T15:47:00Z">
                    <w:rPr>
                      <w:sz w:val="24"/>
                      <w:szCs w:val="24"/>
                    </w:rPr>
                  </w:rPrChange>
                </w:rPr>
                <w:delText>28,027</w:delText>
              </w:r>
            </w:del>
          </w:p>
        </w:tc>
        <w:tc>
          <w:tcPr>
            <w:tcW w:w="1455" w:type="dxa"/>
            <w:shd w:val="clear" w:color="auto" w:fill="auto"/>
            <w:tcMar>
              <w:top w:w="100" w:type="dxa"/>
              <w:left w:w="100" w:type="dxa"/>
              <w:bottom w:w="100" w:type="dxa"/>
              <w:right w:w="100" w:type="dxa"/>
            </w:tcMar>
          </w:tcPr>
          <w:p w14:paraId="33127AAF" w14:textId="09D0B531" w:rsidR="00AE7FB3" w:rsidRPr="0087647E" w:rsidRDefault="00892D7D">
            <w:pPr>
              <w:widowControl w:val="0"/>
              <w:pBdr>
                <w:top w:val="nil"/>
                <w:left w:val="nil"/>
                <w:bottom w:val="nil"/>
                <w:right w:val="nil"/>
                <w:between w:val="single" w:sz="8" w:space="2" w:color="000000"/>
              </w:pBdr>
              <w:spacing w:after="0" w:line="240" w:lineRule="auto"/>
              <w:jc w:val="center"/>
              <w:rPr>
                <w:sz w:val="24"/>
                <w:szCs w:val="24"/>
                <w:highlight w:val="green"/>
                <w:rPrChange w:id="134" w:author="Rossana Capoferri" w:date="2022-10-13T15:47:00Z">
                  <w:rPr>
                    <w:sz w:val="24"/>
                    <w:szCs w:val="24"/>
                  </w:rPr>
                </w:rPrChange>
              </w:rPr>
            </w:pPr>
            <w:del w:id="135" w:author="Rossana Capoferri" w:date="2022-10-13T15:47:00Z">
              <w:r w:rsidRPr="0087647E" w:rsidDel="0087647E">
                <w:rPr>
                  <w:sz w:val="24"/>
                  <w:szCs w:val="24"/>
                  <w:highlight w:val="green"/>
                  <w:rPrChange w:id="136" w:author="Rossana Capoferri" w:date="2022-10-13T15:47:00Z">
                    <w:rPr>
                      <w:sz w:val="24"/>
                      <w:szCs w:val="24"/>
                    </w:rPr>
                  </w:rPrChange>
                </w:rPr>
                <w:delText>7.00</w:delText>
              </w:r>
            </w:del>
          </w:p>
        </w:tc>
        <w:tc>
          <w:tcPr>
            <w:tcW w:w="1905" w:type="dxa"/>
            <w:shd w:val="clear" w:color="auto" w:fill="auto"/>
            <w:tcMar>
              <w:top w:w="100" w:type="dxa"/>
              <w:left w:w="100" w:type="dxa"/>
              <w:bottom w:w="100" w:type="dxa"/>
              <w:right w:w="100" w:type="dxa"/>
            </w:tcMar>
          </w:tcPr>
          <w:p w14:paraId="66F96D5B" w14:textId="46AD84E9" w:rsidR="00AE7FB3" w:rsidRDefault="00892D7D">
            <w:pPr>
              <w:widowControl w:val="0"/>
              <w:pBdr>
                <w:top w:val="nil"/>
                <w:left w:val="nil"/>
                <w:bottom w:val="nil"/>
                <w:right w:val="nil"/>
                <w:between w:val="single" w:sz="8" w:space="2" w:color="000000"/>
              </w:pBdr>
              <w:spacing w:after="0" w:line="240" w:lineRule="auto"/>
              <w:jc w:val="center"/>
              <w:rPr>
                <w:sz w:val="24"/>
                <w:szCs w:val="24"/>
              </w:rPr>
            </w:pPr>
            <w:del w:id="137" w:author="Rossana Capoferri" w:date="2022-10-13T15:47:00Z">
              <w:r w:rsidRPr="0087647E" w:rsidDel="0087647E">
                <w:rPr>
                  <w:sz w:val="24"/>
                  <w:szCs w:val="24"/>
                  <w:highlight w:val="green"/>
                  <w:rPrChange w:id="138" w:author="Rossana Capoferri" w:date="2022-10-13T15:47:00Z">
                    <w:rPr>
                      <w:sz w:val="24"/>
                      <w:szCs w:val="24"/>
                    </w:rPr>
                  </w:rPrChange>
                </w:rPr>
                <w:delText>93.00</w:delText>
              </w:r>
            </w:del>
          </w:p>
        </w:tc>
      </w:tr>
    </w:tbl>
    <w:p w14:paraId="34C24783" w14:textId="77777777" w:rsidR="00AE7FB3" w:rsidRDefault="00AE7FB3">
      <w:pPr>
        <w:spacing w:after="0" w:line="480" w:lineRule="auto"/>
        <w:jc w:val="both"/>
        <w:rPr>
          <w:sz w:val="24"/>
          <w:szCs w:val="24"/>
        </w:rPr>
      </w:pPr>
    </w:p>
    <w:p w14:paraId="1C3E3C2B"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The total sequences obtained were clustered around </w:t>
      </w:r>
      <w:r w:rsidRPr="0087647E">
        <w:rPr>
          <w:sz w:val="24"/>
          <w:szCs w:val="24"/>
          <w:highlight w:val="green"/>
          <w:lang w:val="en-US"/>
          <w:rPrChange w:id="139" w:author="Rossana Capoferri" w:date="2022-10-13T15:47:00Z">
            <w:rPr>
              <w:sz w:val="24"/>
              <w:szCs w:val="24"/>
              <w:lang w:val="en-US"/>
            </w:rPr>
          </w:rPrChange>
        </w:rPr>
        <w:t>4811</w:t>
      </w:r>
      <w:r w:rsidRPr="000D7D37">
        <w:rPr>
          <w:sz w:val="24"/>
          <w:szCs w:val="24"/>
          <w:lang w:val="en-US"/>
        </w:rPr>
        <w:t xml:space="preserve"> centroids and subsequently aligned on the local-database of 1426 </w:t>
      </w:r>
      <w:proofErr w:type="spellStart"/>
      <w:r w:rsidRPr="000D7D37">
        <w:rPr>
          <w:i/>
          <w:sz w:val="24"/>
          <w:szCs w:val="24"/>
          <w:lang w:val="en-US"/>
        </w:rPr>
        <w:t>rbcl</w:t>
      </w:r>
      <w:proofErr w:type="spellEnd"/>
      <w:r w:rsidRPr="000D7D37">
        <w:rPr>
          <w:sz w:val="24"/>
          <w:szCs w:val="24"/>
          <w:lang w:val="en-US"/>
        </w:rPr>
        <w:t xml:space="preserve"> sequences. </w:t>
      </w:r>
      <w:r w:rsidRPr="0087647E">
        <w:rPr>
          <w:sz w:val="24"/>
          <w:szCs w:val="24"/>
          <w:highlight w:val="green"/>
          <w:lang w:val="en-US"/>
          <w:rPrChange w:id="140" w:author="Rossana Capoferri" w:date="2022-10-13T15:47:00Z">
            <w:rPr>
              <w:sz w:val="24"/>
              <w:szCs w:val="24"/>
              <w:lang w:val="en-US"/>
            </w:rPr>
          </w:rPrChange>
        </w:rPr>
        <w:t>Samples resulted in 16, 31 and 28 dominant OTUs at family, genus and species level, respectively (Table 2).</w:t>
      </w:r>
    </w:p>
    <w:p w14:paraId="1A96ED5A" w14:textId="77777777" w:rsidR="00AE7FB3" w:rsidRPr="00B268D1" w:rsidRDefault="00892D7D" w:rsidP="006A45D0">
      <w:pPr>
        <w:spacing w:after="0" w:line="480" w:lineRule="auto"/>
        <w:jc w:val="both"/>
        <w:rPr>
          <w:b/>
          <w:sz w:val="24"/>
          <w:szCs w:val="24"/>
          <w:lang w:val="en-US"/>
        </w:rPr>
      </w:pPr>
      <w:r w:rsidRPr="00B268D1">
        <w:rPr>
          <w:b/>
          <w:sz w:val="24"/>
          <w:szCs w:val="24"/>
          <w:lang w:val="en-US"/>
        </w:rPr>
        <w:t>Table 2. Number of raw OTUs, OTUs with reads &gt; 5 and dominant OTUs at family, genus and species level in technical controls, GP milk and commercial samples.</w:t>
      </w:r>
    </w:p>
    <w:tbl>
      <w:tblPr>
        <w:tblStyle w:val="ac"/>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045"/>
        <w:gridCol w:w="837"/>
        <w:gridCol w:w="1041"/>
        <w:gridCol w:w="1147"/>
        <w:gridCol w:w="838"/>
        <w:gridCol w:w="1041"/>
        <w:gridCol w:w="863"/>
        <w:gridCol w:w="838"/>
        <w:gridCol w:w="1041"/>
        <w:gridCol w:w="1147"/>
      </w:tblGrid>
      <w:tr w:rsidR="00AE7FB3" w14:paraId="68323391" w14:textId="77777777" w:rsidTr="00FB383A">
        <w:trPr>
          <w:trHeight w:val="360"/>
          <w:tblHeader/>
        </w:trPr>
        <w:tc>
          <w:tcPr>
            <w:tcW w:w="0" w:type="auto"/>
            <w:shd w:val="clear" w:color="auto" w:fill="auto"/>
            <w:tcMar>
              <w:top w:w="100" w:type="dxa"/>
              <w:left w:w="100" w:type="dxa"/>
              <w:bottom w:w="100" w:type="dxa"/>
              <w:right w:w="100" w:type="dxa"/>
            </w:tcMar>
          </w:tcPr>
          <w:p w14:paraId="2B1C6439" w14:textId="77777777" w:rsidR="00AE7FB3" w:rsidRPr="000D7D37" w:rsidRDefault="00AE7FB3">
            <w:pPr>
              <w:widowControl w:val="0"/>
              <w:pBdr>
                <w:top w:val="nil"/>
                <w:left w:val="nil"/>
                <w:bottom w:val="nil"/>
                <w:right w:val="nil"/>
                <w:between w:val="nil"/>
              </w:pBdr>
              <w:spacing w:after="0" w:line="240" w:lineRule="auto"/>
              <w:jc w:val="center"/>
              <w:rPr>
                <w:b/>
                <w:sz w:val="16"/>
                <w:szCs w:val="16"/>
                <w:lang w:val="en-US"/>
              </w:rPr>
            </w:pPr>
          </w:p>
        </w:tc>
        <w:tc>
          <w:tcPr>
            <w:tcW w:w="0" w:type="auto"/>
            <w:gridSpan w:val="3"/>
            <w:shd w:val="clear" w:color="auto" w:fill="auto"/>
            <w:tcMar>
              <w:top w:w="100" w:type="dxa"/>
              <w:left w:w="100" w:type="dxa"/>
              <w:bottom w:w="100" w:type="dxa"/>
              <w:right w:w="100" w:type="dxa"/>
            </w:tcMar>
          </w:tcPr>
          <w:p w14:paraId="7B3D9FF7" w14:textId="77777777" w:rsidR="00AE7FB3" w:rsidRDefault="00892D7D">
            <w:pPr>
              <w:widowControl w:val="0"/>
              <w:pBdr>
                <w:top w:val="nil"/>
                <w:left w:val="nil"/>
                <w:bottom w:val="nil"/>
                <w:right w:val="nil"/>
                <w:between w:val="nil"/>
              </w:pBdr>
              <w:spacing w:after="0" w:line="240" w:lineRule="auto"/>
              <w:jc w:val="center"/>
              <w:rPr>
                <w:b/>
                <w:sz w:val="12"/>
                <w:szCs w:val="12"/>
              </w:rPr>
            </w:pPr>
            <w:r w:rsidRPr="0087647E">
              <w:rPr>
                <w:b/>
                <w:highlight w:val="yellow"/>
                <w:rPrChange w:id="141" w:author="Rossana Capoferri" w:date="2022-10-13T15:48:00Z">
                  <w:rPr>
                    <w:b/>
                  </w:rPr>
                </w:rPrChange>
              </w:rPr>
              <w:t>Technical controls (n=3)</w:t>
            </w:r>
          </w:p>
        </w:tc>
        <w:tc>
          <w:tcPr>
            <w:tcW w:w="0" w:type="auto"/>
            <w:gridSpan w:val="3"/>
            <w:shd w:val="clear" w:color="auto" w:fill="auto"/>
            <w:tcMar>
              <w:top w:w="100" w:type="dxa"/>
              <w:left w:w="100" w:type="dxa"/>
              <w:bottom w:w="100" w:type="dxa"/>
              <w:right w:w="100" w:type="dxa"/>
            </w:tcMar>
          </w:tcPr>
          <w:p w14:paraId="062ECEF4" w14:textId="77777777" w:rsidR="00AE7FB3" w:rsidRDefault="00892D7D">
            <w:pPr>
              <w:widowControl w:val="0"/>
              <w:spacing w:after="0" w:line="240" w:lineRule="auto"/>
              <w:jc w:val="center"/>
              <w:rPr>
                <w:b/>
                <w:sz w:val="16"/>
                <w:szCs w:val="16"/>
              </w:rPr>
            </w:pPr>
            <w:del w:id="142" w:author="Rossana Capoferri" w:date="2022-10-13T15:47:00Z">
              <w:r w:rsidDel="0087647E">
                <w:rPr>
                  <w:b/>
                </w:rPr>
                <w:delText>GP</w:delText>
              </w:r>
            </w:del>
            <w:r>
              <w:rPr>
                <w:b/>
              </w:rPr>
              <w:t xml:space="preserve"> </w:t>
            </w:r>
            <w:proofErr w:type="spellStart"/>
            <w:r>
              <w:rPr>
                <w:b/>
              </w:rPr>
              <w:t>milk</w:t>
            </w:r>
            <w:proofErr w:type="spellEnd"/>
            <w:r>
              <w:rPr>
                <w:b/>
              </w:rPr>
              <w:t xml:space="preserve"> samples (n=41)</w:t>
            </w:r>
          </w:p>
        </w:tc>
        <w:tc>
          <w:tcPr>
            <w:tcW w:w="0" w:type="auto"/>
            <w:gridSpan w:val="3"/>
            <w:shd w:val="clear" w:color="auto" w:fill="auto"/>
            <w:tcMar>
              <w:top w:w="100" w:type="dxa"/>
              <w:left w:w="100" w:type="dxa"/>
              <w:bottom w:w="100" w:type="dxa"/>
              <w:right w:w="100" w:type="dxa"/>
            </w:tcMar>
          </w:tcPr>
          <w:p w14:paraId="4CC622CF" w14:textId="25588079" w:rsidR="00AE7FB3" w:rsidRDefault="00892D7D">
            <w:pPr>
              <w:widowControl w:val="0"/>
              <w:spacing w:after="0" w:line="240" w:lineRule="auto"/>
              <w:jc w:val="center"/>
              <w:rPr>
                <w:b/>
                <w:sz w:val="16"/>
                <w:szCs w:val="16"/>
              </w:rPr>
            </w:pPr>
            <w:del w:id="143" w:author="Rossana Capoferri" w:date="2022-10-13T15:47:00Z">
              <w:r w:rsidDel="0087647E">
                <w:rPr>
                  <w:b/>
                </w:rPr>
                <w:delText>Commercial samples (n=4)</w:delText>
              </w:r>
            </w:del>
          </w:p>
        </w:tc>
      </w:tr>
      <w:tr w:rsidR="00AE7FB3" w14:paraId="736CB355" w14:textId="77777777" w:rsidTr="00FB383A">
        <w:trPr>
          <w:tblHeader/>
        </w:trPr>
        <w:tc>
          <w:tcPr>
            <w:tcW w:w="0" w:type="auto"/>
            <w:shd w:val="clear" w:color="auto" w:fill="auto"/>
            <w:tcMar>
              <w:top w:w="100" w:type="dxa"/>
              <w:left w:w="100" w:type="dxa"/>
              <w:bottom w:w="100" w:type="dxa"/>
              <w:right w:w="100" w:type="dxa"/>
            </w:tcMar>
          </w:tcPr>
          <w:p w14:paraId="68F12FBE" w14:textId="77777777" w:rsidR="00AE7FB3" w:rsidRPr="0087647E" w:rsidRDefault="00892D7D">
            <w:pPr>
              <w:widowControl w:val="0"/>
              <w:spacing w:after="0" w:line="240" w:lineRule="auto"/>
              <w:jc w:val="center"/>
              <w:rPr>
                <w:b/>
                <w:sz w:val="16"/>
                <w:szCs w:val="16"/>
                <w:highlight w:val="green"/>
                <w:rPrChange w:id="144" w:author="Rossana Capoferri" w:date="2022-10-13T15:48:00Z">
                  <w:rPr>
                    <w:b/>
                    <w:sz w:val="16"/>
                    <w:szCs w:val="16"/>
                  </w:rPr>
                </w:rPrChange>
              </w:rPr>
            </w:pPr>
            <w:r w:rsidRPr="0087647E">
              <w:rPr>
                <w:b/>
                <w:sz w:val="16"/>
                <w:szCs w:val="16"/>
                <w:highlight w:val="green"/>
                <w:rPrChange w:id="145" w:author="Rossana Capoferri" w:date="2022-10-13T15:48:00Z">
                  <w:rPr>
                    <w:b/>
                    <w:sz w:val="16"/>
                    <w:szCs w:val="16"/>
                  </w:rPr>
                </w:rPrChange>
              </w:rPr>
              <w:t>Taxonomical</w:t>
            </w:r>
          </w:p>
          <w:p w14:paraId="07C185B6" w14:textId="77777777" w:rsidR="00AE7FB3" w:rsidRPr="0087647E" w:rsidRDefault="00892D7D">
            <w:pPr>
              <w:widowControl w:val="0"/>
              <w:spacing w:after="0" w:line="240" w:lineRule="auto"/>
              <w:jc w:val="center"/>
              <w:rPr>
                <w:b/>
                <w:sz w:val="16"/>
                <w:szCs w:val="16"/>
                <w:highlight w:val="green"/>
                <w:rPrChange w:id="146" w:author="Rossana Capoferri" w:date="2022-10-13T15:48:00Z">
                  <w:rPr>
                    <w:b/>
                    <w:sz w:val="16"/>
                    <w:szCs w:val="16"/>
                  </w:rPr>
                </w:rPrChange>
              </w:rPr>
            </w:pPr>
            <w:r w:rsidRPr="0087647E">
              <w:rPr>
                <w:b/>
                <w:sz w:val="16"/>
                <w:szCs w:val="16"/>
                <w:highlight w:val="green"/>
                <w:rPrChange w:id="147" w:author="Rossana Capoferri" w:date="2022-10-13T15:48:00Z">
                  <w:rPr>
                    <w:b/>
                    <w:sz w:val="16"/>
                    <w:szCs w:val="16"/>
                  </w:rPr>
                </w:rPrChange>
              </w:rPr>
              <w:t xml:space="preserve"> level</w:t>
            </w:r>
          </w:p>
        </w:tc>
        <w:tc>
          <w:tcPr>
            <w:tcW w:w="0" w:type="auto"/>
            <w:shd w:val="clear" w:color="auto" w:fill="auto"/>
            <w:tcMar>
              <w:top w:w="100" w:type="dxa"/>
              <w:left w:w="100" w:type="dxa"/>
              <w:bottom w:w="100" w:type="dxa"/>
              <w:right w:w="100" w:type="dxa"/>
            </w:tcMar>
          </w:tcPr>
          <w:p w14:paraId="263349FF" w14:textId="77777777" w:rsidR="00AE7FB3" w:rsidRPr="0087647E" w:rsidRDefault="00892D7D">
            <w:pPr>
              <w:widowControl w:val="0"/>
              <w:spacing w:after="0" w:line="240" w:lineRule="auto"/>
              <w:jc w:val="center"/>
              <w:rPr>
                <w:b/>
                <w:sz w:val="16"/>
                <w:szCs w:val="16"/>
                <w:highlight w:val="green"/>
                <w:rPrChange w:id="148" w:author="Rossana Capoferri" w:date="2022-10-13T15:48:00Z">
                  <w:rPr>
                    <w:b/>
                    <w:sz w:val="16"/>
                    <w:szCs w:val="16"/>
                  </w:rPr>
                </w:rPrChange>
              </w:rPr>
            </w:pPr>
            <w:r w:rsidRPr="0087647E">
              <w:rPr>
                <w:b/>
                <w:sz w:val="16"/>
                <w:szCs w:val="16"/>
                <w:highlight w:val="green"/>
                <w:rPrChange w:id="149" w:author="Rossana Capoferri" w:date="2022-10-13T15:48:00Z">
                  <w:rPr>
                    <w:b/>
                    <w:sz w:val="16"/>
                    <w:szCs w:val="16"/>
                  </w:rPr>
                </w:rPrChange>
              </w:rPr>
              <w:t>Raw OTUs</w:t>
            </w:r>
          </w:p>
        </w:tc>
        <w:tc>
          <w:tcPr>
            <w:tcW w:w="0" w:type="auto"/>
            <w:shd w:val="clear" w:color="auto" w:fill="auto"/>
            <w:tcMar>
              <w:top w:w="100" w:type="dxa"/>
              <w:left w:w="100" w:type="dxa"/>
              <w:bottom w:w="100" w:type="dxa"/>
              <w:right w:w="100" w:type="dxa"/>
            </w:tcMar>
          </w:tcPr>
          <w:p w14:paraId="18AA7BEE" w14:textId="77777777" w:rsidR="00AE7FB3" w:rsidRPr="0087647E" w:rsidRDefault="00892D7D">
            <w:pPr>
              <w:widowControl w:val="0"/>
              <w:spacing w:after="0" w:line="240" w:lineRule="auto"/>
              <w:jc w:val="center"/>
              <w:rPr>
                <w:b/>
                <w:sz w:val="16"/>
                <w:szCs w:val="16"/>
                <w:highlight w:val="green"/>
                <w:rPrChange w:id="150" w:author="Rossana Capoferri" w:date="2022-10-13T15:48:00Z">
                  <w:rPr>
                    <w:b/>
                    <w:sz w:val="16"/>
                    <w:szCs w:val="16"/>
                  </w:rPr>
                </w:rPrChange>
              </w:rPr>
            </w:pPr>
            <w:r w:rsidRPr="0087647E">
              <w:rPr>
                <w:b/>
                <w:sz w:val="16"/>
                <w:szCs w:val="16"/>
                <w:highlight w:val="green"/>
                <w:rPrChange w:id="151" w:author="Rossana Capoferri" w:date="2022-10-13T15:48:00Z">
                  <w:rPr>
                    <w:b/>
                    <w:sz w:val="16"/>
                    <w:szCs w:val="16"/>
                  </w:rPr>
                </w:rPrChange>
              </w:rPr>
              <w:t>Otus reads &gt;5</w:t>
            </w:r>
          </w:p>
        </w:tc>
        <w:tc>
          <w:tcPr>
            <w:tcW w:w="0" w:type="auto"/>
            <w:shd w:val="clear" w:color="auto" w:fill="auto"/>
            <w:tcMar>
              <w:top w:w="100" w:type="dxa"/>
              <w:left w:w="100" w:type="dxa"/>
              <w:bottom w:w="100" w:type="dxa"/>
              <w:right w:w="100" w:type="dxa"/>
            </w:tcMar>
          </w:tcPr>
          <w:p w14:paraId="5F610717" w14:textId="77777777" w:rsidR="00AE7FB3" w:rsidRPr="0087647E" w:rsidRDefault="00892D7D">
            <w:pPr>
              <w:widowControl w:val="0"/>
              <w:spacing w:after="0" w:line="240" w:lineRule="auto"/>
              <w:jc w:val="center"/>
              <w:rPr>
                <w:b/>
                <w:sz w:val="16"/>
                <w:szCs w:val="16"/>
                <w:highlight w:val="green"/>
                <w:rPrChange w:id="152" w:author="Rossana Capoferri" w:date="2022-10-13T15:48:00Z">
                  <w:rPr>
                    <w:b/>
                    <w:sz w:val="16"/>
                    <w:szCs w:val="16"/>
                  </w:rPr>
                </w:rPrChange>
              </w:rPr>
            </w:pPr>
            <w:r w:rsidRPr="0087647E">
              <w:rPr>
                <w:b/>
                <w:sz w:val="16"/>
                <w:szCs w:val="16"/>
                <w:highlight w:val="green"/>
                <w:rPrChange w:id="153" w:author="Rossana Capoferri" w:date="2022-10-13T15:48:00Z">
                  <w:rPr>
                    <w:b/>
                    <w:sz w:val="16"/>
                    <w:szCs w:val="16"/>
                  </w:rPr>
                </w:rPrChange>
              </w:rPr>
              <w:t>Dominant OTU</w:t>
            </w:r>
          </w:p>
        </w:tc>
        <w:tc>
          <w:tcPr>
            <w:tcW w:w="0" w:type="auto"/>
            <w:shd w:val="clear" w:color="auto" w:fill="auto"/>
            <w:tcMar>
              <w:top w:w="100" w:type="dxa"/>
              <w:left w:w="100" w:type="dxa"/>
              <w:bottom w:w="100" w:type="dxa"/>
              <w:right w:w="100" w:type="dxa"/>
            </w:tcMar>
          </w:tcPr>
          <w:p w14:paraId="2859EEF3" w14:textId="77777777" w:rsidR="00AE7FB3" w:rsidRPr="0087647E" w:rsidRDefault="00892D7D">
            <w:pPr>
              <w:widowControl w:val="0"/>
              <w:spacing w:after="0" w:line="240" w:lineRule="auto"/>
              <w:jc w:val="center"/>
              <w:rPr>
                <w:b/>
                <w:sz w:val="16"/>
                <w:szCs w:val="16"/>
                <w:highlight w:val="green"/>
                <w:rPrChange w:id="154" w:author="Rossana Capoferri" w:date="2022-10-13T15:48:00Z">
                  <w:rPr>
                    <w:b/>
                    <w:sz w:val="16"/>
                    <w:szCs w:val="16"/>
                  </w:rPr>
                </w:rPrChange>
              </w:rPr>
            </w:pPr>
            <w:r w:rsidRPr="0087647E">
              <w:rPr>
                <w:b/>
                <w:sz w:val="16"/>
                <w:szCs w:val="16"/>
                <w:highlight w:val="green"/>
                <w:rPrChange w:id="155" w:author="Rossana Capoferri" w:date="2022-10-13T15:48:00Z">
                  <w:rPr>
                    <w:b/>
                    <w:sz w:val="16"/>
                    <w:szCs w:val="16"/>
                  </w:rPr>
                </w:rPrChange>
              </w:rPr>
              <w:t>Raw OTUs</w:t>
            </w:r>
          </w:p>
        </w:tc>
        <w:tc>
          <w:tcPr>
            <w:tcW w:w="0" w:type="auto"/>
            <w:shd w:val="clear" w:color="auto" w:fill="auto"/>
            <w:tcMar>
              <w:top w:w="100" w:type="dxa"/>
              <w:left w:w="100" w:type="dxa"/>
              <w:bottom w:w="100" w:type="dxa"/>
              <w:right w:w="100" w:type="dxa"/>
            </w:tcMar>
          </w:tcPr>
          <w:p w14:paraId="1D30A1D8" w14:textId="77777777" w:rsidR="00AE7FB3" w:rsidRPr="0087647E" w:rsidRDefault="00892D7D">
            <w:pPr>
              <w:widowControl w:val="0"/>
              <w:spacing w:after="0" w:line="240" w:lineRule="auto"/>
              <w:jc w:val="center"/>
              <w:rPr>
                <w:b/>
                <w:sz w:val="16"/>
                <w:szCs w:val="16"/>
                <w:highlight w:val="green"/>
                <w:rPrChange w:id="156" w:author="Rossana Capoferri" w:date="2022-10-13T15:48:00Z">
                  <w:rPr>
                    <w:b/>
                    <w:sz w:val="16"/>
                    <w:szCs w:val="16"/>
                  </w:rPr>
                </w:rPrChange>
              </w:rPr>
            </w:pPr>
            <w:r w:rsidRPr="0087647E">
              <w:rPr>
                <w:b/>
                <w:sz w:val="16"/>
                <w:szCs w:val="16"/>
                <w:highlight w:val="green"/>
                <w:rPrChange w:id="157" w:author="Rossana Capoferri" w:date="2022-10-13T15:48:00Z">
                  <w:rPr>
                    <w:b/>
                    <w:sz w:val="16"/>
                    <w:szCs w:val="16"/>
                  </w:rPr>
                </w:rPrChange>
              </w:rPr>
              <w:t>Otus reads &gt;5</w:t>
            </w:r>
          </w:p>
        </w:tc>
        <w:tc>
          <w:tcPr>
            <w:tcW w:w="0" w:type="auto"/>
            <w:shd w:val="clear" w:color="auto" w:fill="auto"/>
            <w:tcMar>
              <w:top w:w="100" w:type="dxa"/>
              <w:left w:w="100" w:type="dxa"/>
              <w:bottom w:w="100" w:type="dxa"/>
              <w:right w:w="100" w:type="dxa"/>
            </w:tcMar>
          </w:tcPr>
          <w:p w14:paraId="6DBD8C78" w14:textId="77777777" w:rsidR="00AE7FB3" w:rsidRPr="0087647E" w:rsidRDefault="00892D7D">
            <w:pPr>
              <w:widowControl w:val="0"/>
              <w:spacing w:after="0" w:line="240" w:lineRule="auto"/>
              <w:jc w:val="center"/>
              <w:rPr>
                <w:b/>
                <w:sz w:val="16"/>
                <w:szCs w:val="16"/>
                <w:highlight w:val="green"/>
                <w:rPrChange w:id="158" w:author="Rossana Capoferri" w:date="2022-10-13T15:48:00Z">
                  <w:rPr>
                    <w:b/>
                    <w:sz w:val="16"/>
                    <w:szCs w:val="16"/>
                  </w:rPr>
                </w:rPrChange>
              </w:rPr>
            </w:pPr>
            <w:r w:rsidRPr="0087647E">
              <w:rPr>
                <w:b/>
                <w:sz w:val="16"/>
                <w:szCs w:val="16"/>
                <w:highlight w:val="green"/>
                <w:rPrChange w:id="159" w:author="Rossana Capoferri" w:date="2022-10-13T15:48:00Z">
                  <w:rPr>
                    <w:b/>
                    <w:sz w:val="16"/>
                    <w:szCs w:val="16"/>
                  </w:rPr>
                </w:rPrChange>
              </w:rPr>
              <w:t xml:space="preserve">Dominant </w:t>
            </w:r>
          </w:p>
          <w:p w14:paraId="1BC2CFDB" w14:textId="77777777" w:rsidR="00AE7FB3" w:rsidRPr="0087647E" w:rsidRDefault="00892D7D">
            <w:pPr>
              <w:widowControl w:val="0"/>
              <w:spacing w:after="0" w:line="240" w:lineRule="auto"/>
              <w:jc w:val="center"/>
              <w:rPr>
                <w:b/>
                <w:sz w:val="16"/>
                <w:szCs w:val="16"/>
                <w:highlight w:val="green"/>
                <w:rPrChange w:id="160" w:author="Rossana Capoferri" w:date="2022-10-13T15:48:00Z">
                  <w:rPr>
                    <w:b/>
                    <w:sz w:val="16"/>
                    <w:szCs w:val="16"/>
                  </w:rPr>
                </w:rPrChange>
              </w:rPr>
            </w:pPr>
            <w:r w:rsidRPr="0087647E">
              <w:rPr>
                <w:b/>
                <w:sz w:val="16"/>
                <w:szCs w:val="16"/>
                <w:highlight w:val="green"/>
                <w:rPrChange w:id="161" w:author="Rossana Capoferri" w:date="2022-10-13T15:48:00Z">
                  <w:rPr>
                    <w:b/>
                    <w:sz w:val="16"/>
                    <w:szCs w:val="16"/>
                  </w:rPr>
                </w:rPrChange>
              </w:rPr>
              <w:t>OTU</w:t>
            </w:r>
          </w:p>
        </w:tc>
        <w:tc>
          <w:tcPr>
            <w:tcW w:w="0" w:type="auto"/>
            <w:shd w:val="clear" w:color="auto" w:fill="auto"/>
            <w:tcMar>
              <w:top w:w="100" w:type="dxa"/>
              <w:left w:w="100" w:type="dxa"/>
              <w:bottom w:w="100" w:type="dxa"/>
              <w:right w:w="100" w:type="dxa"/>
            </w:tcMar>
          </w:tcPr>
          <w:p w14:paraId="1BACCC91" w14:textId="17C00432" w:rsidR="00AE7FB3" w:rsidRDefault="00892D7D">
            <w:pPr>
              <w:widowControl w:val="0"/>
              <w:spacing w:after="0" w:line="240" w:lineRule="auto"/>
              <w:jc w:val="center"/>
              <w:rPr>
                <w:b/>
                <w:sz w:val="16"/>
                <w:szCs w:val="16"/>
              </w:rPr>
            </w:pPr>
            <w:del w:id="162" w:author="Rossana Capoferri" w:date="2022-10-13T15:47:00Z">
              <w:r w:rsidDel="0087647E">
                <w:rPr>
                  <w:b/>
                  <w:sz w:val="16"/>
                  <w:szCs w:val="16"/>
                </w:rPr>
                <w:delText>Raw OTUs</w:delText>
              </w:r>
            </w:del>
          </w:p>
        </w:tc>
        <w:tc>
          <w:tcPr>
            <w:tcW w:w="0" w:type="auto"/>
            <w:shd w:val="clear" w:color="auto" w:fill="auto"/>
            <w:tcMar>
              <w:top w:w="100" w:type="dxa"/>
              <w:left w:w="100" w:type="dxa"/>
              <w:bottom w:w="100" w:type="dxa"/>
              <w:right w:w="100" w:type="dxa"/>
            </w:tcMar>
          </w:tcPr>
          <w:p w14:paraId="4F309F81" w14:textId="3615C504" w:rsidR="00AE7FB3" w:rsidRDefault="00892D7D">
            <w:pPr>
              <w:widowControl w:val="0"/>
              <w:spacing w:after="0" w:line="240" w:lineRule="auto"/>
              <w:jc w:val="center"/>
              <w:rPr>
                <w:b/>
                <w:sz w:val="16"/>
                <w:szCs w:val="16"/>
              </w:rPr>
            </w:pPr>
            <w:del w:id="163" w:author="Rossana Capoferri" w:date="2022-10-13T15:47:00Z">
              <w:r w:rsidDel="0087647E">
                <w:rPr>
                  <w:b/>
                  <w:sz w:val="16"/>
                  <w:szCs w:val="16"/>
                </w:rPr>
                <w:delText>Otus reads &gt;5</w:delText>
              </w:r>
            </w:del>
          </w:p>
        </w:tc>
        <w:tc>
          <w:tcPr>
            <w:tcW w:w="0" w:type="auto"/>
            <w:shd w:val="clear" w:color="auto" w:fill="auto"/>
            <w:tcMar>
              <w:top w:w="100" w:type="dxa"/>
              <w:left w:w="100" w:type="dxa"/>
              <w:bottom w:w="100" w:type="dxa"/>
              <w:right w:w="100" w:type="dxa"/>
            </w:tcMar>
          </w:tcPr>
          <w:p w14:paraId="176406FC" w14:textId="4F45713B" w:rsidR="00AE7FB3" w:rsidRDefault="00892D7D">
            <w:pPr>
              <w:widowControl w:val="0"/>
              <w:spacing w:after="0" w:line="240" w:lineRule="auto"/>
              <w:jc w:val="center"/>
              <w:rPr>
                <w:b/>
                <w:sz w:val="16"/>
                <w:szCs w:val="16"/>
              </w:rPr>
            </w:pPr>
            <w:del w:id="164" w:author="Rossana Capoferri" w:date="2022-10-13T15:47:00Z">
              <w:r w:rsidDel="0087647E">
                <w:rPr>
                  <w:b/>
                  <w:sz w:val="16"/>
                  <w:szCs w:val="16"/>
                </w:rPr>
                <w:delText>Dominant OTU</w:delText>
              </w:r>
            </w:del>
          </w:p>
        </w:tc>
      </w:tr>
      <w:tr w:rsidR="00AE7FB3" w14:paraId="037AB709" w14:textId="77777777" w:rsidTr="00FB383A">
        <w:trPr>
          <w:trHeight w:val="20"/>
          <w:tblHeader/>
        </w:trPr>
        <w:tc>
          <w:tcPr>
            <w:tcW w:w="0" w:type="auto"/>
            <w:shd w:val="clear" w:color="auto" w:fill="auto"/>
            <w:tcMar>
              <w:top w:w="100" w:type="dxa"/>
              <w:left w:w="100" w:type="dxa"/>
              <w:bottom w:w="100" w:type="dxa"/>
              <w:right w:w="100" w:type="dxa"/>
            </w:tcMar>
          </w:tcPr>
          <w:p w14:paraId="2C28B027" w14:textId="77777777" w:rsidR="00AE7FB3" w:rsidRPr="0087647E" w:rsidRDefault="00892D7D" w:rsidP="00FB383A">
            <w:pPr>
              <w:widowControl w:val="0"/>
              <w:pBdr>
                <w:top w:val="nil"/>
                <w:left w:val="nil"/>
                <w:bottom w:val="nil"/>
                <w:right w:val="nil"/>
                <w:between w:val="nil"/>
              </w:pBdr>
              <w:spacing w:after="0" w:line="240" w:lineRule="auto"/>
              <w:rPr>
                <w:highlight w:val="green"/>
                <w:rPrChange w:id="165" w:author="Rossana Capoferri" w:date="2022-10-13T15:48:00Z">
                  <w:rPr/>
                </w:rPrChange>
              </w:rPr>
            </w:pPr>
            <w:r w:rsidRPr="0087647E">
              <w:rPr>
                <w:highlight w:val="green"/>
                <w:rPrChange w:id="166" w:author="Rossana Capoferri" w:date="2022-10-13T15:48:00Z">
                  <w:rPr/>
                </w:rPrChange>
              </w:rPr>
              <w:t>Phylum</w:t>
            </w:r>
          </w:p>
        </w:tc>
        <w:tc>
          <w:tcPr>
            <w:tcW w:w="0" w:type="auto"/>
            <w:shd w:val="clear" w:color="auto" w:fill="auto"/>
            <w:tcMar>
              <w:top w:w="100" w:type="dxa"/>
              <w:left w:w="100" w:type="dxa"/>
              <w:bottom w:w="100" w:type="dxa"/>
              <w:right w:w="100" w:type="dxa"/>
            </w:tcMar>
          </w:tcPr>
          <w:p w14:paraId="2FFA8DC7"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67" w:author="Rossana Capoferri" w:date="2022-10-13T15:48:00Z">
                  <w:rPr>
                    <w:sz w:val="24"/>
                    <w:szCs w:val="24"/>
                  </w:rPr>
                </w:rPrChange>
              </w:rPr>
            </w:pPr>
            <w:r w:rsidRPr="0087647E">
              <w:rPr>
                <w:sz w:val="24"/>
                <w:szCs w:val="24"/>
                <w:highlight w:val="green"/>
                <w:rPrChange w:id="168" w:author="Rossana Capoferri" w:date="2022-10-13T15:48:00Z">
                  <w:rPr>
                    <w:sz w:val="24"/>
                    <w:szCs w:val="24"/>
                  </w:rPr>
                </w:rPrChange>
              </w:rPr>
              <w:t>1</w:t>
            </w:r>
          </w:p>
        </w:tc>
        <w:tc>
          <w:tcPr>
            <w:tcW w:w="0" w:type="auto"/>
            <w:shd w:val="clear" w:color="auto" w:fill="auto"/>
            <w:tcMar>
              <w:top w:w="100" w:type="dxa"/>
              <w:left w:w="100" w:type="dxa"/>
              <w:bottom w:w="100" w:type="dxa"/>
              <w:right w:w="100" w:type="dxa"/>
            </w:tcMar>
          </w:tcPr>
          <w:p w14:paraId="3A1DDB51"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69" w:author="Rossana Capoferri" w:date="2022-10-13T15:48:00Z">
                  <w:rPr>
                    <w:sz w:val="24"/>
                    <w:szCs w:val="24"/>
                  </w:rPr>
                </w:rPrChange>
              </w:rPr>
            </w:pPr>
            <w:r w:rsidRPr="0087647E">
              <w:rPr>
                <w:sz w:val="24"/>
                <w:szCs w:val="24"/>
                <w:highlight w:val="green"/>
                <w:rPrChange w:id="170" w:author="Rossana Capoferri" w:date="2022-10-13T15:48:00Z">
                  <w:rPr>
                    <w:sz w:val="24"/>
                    <w:szCs w:val="24"/>
                  </w:rPr>
                </w:rPrChange>
              </w:rPr>
              <w:t>1</w:t>
            </w:r>
          </w:p>
        </w:tc>
        <w:tc>
          <w:tcPr>
            <w:tcW w:w="0" w:type="auto"/>
            <w:shd w:val="clear" w:color="auto" w:fill="auto"/>
            <w:tcMar>
              <w:top w:w="100" w:type="dxa"/>
              <w:left w:w="100" w:type="dxa"/>
              <w:bottom w:w="100" w:type="dxa"/>
              <w:right w:w="100" w:type="dxa"/>
            </w:tcMar>
          </w:tcPr>
          <w:p w14:paraId="26738BF8"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71" w:author="Rossana Capoferri" w:date="2022-10-13T15:48:00Z">
                  <w:rPr>
                    <w:sz w:val="24"/>
                    <w:szCs w:val="24"/>
                  </w:rPr>
                </w:rPrChange>
              </w:rPr>
            </w:pPr>
            <w:r w:rsidRPr="0087647E">
              <w:rPr>
                <w:sz w:val="24"/>
                <w:szCs w:val="24"/>
                <w:highlight w:val="green"/>
                <w:rPrChange w:id="172" w:author="Rossana Capoferri" w:date="2022-10-13T15:48:00Z">
                  <w:rPr>
                    <w:sz w:val="24"/>
                    <w:szCs w:val="24"/>
                  </w:rPr>
                </w:rPrChange>
              </w:rPr>
              <w:t>1</w:t>
            </w:r>
          </w:p>
        </w:tc>
        <w:tc>
          <w:tcPr>
            <w:tcW w:w="0" w:type="auto"/>
            <w:shd w:val="clear" w:color="auto" w:fill="auto"/>
            <w:tcMar>
              <w:top w:w="100" w:type="dxa"/>
              <w:left w:w="100" w:type="dxa"/>
              <w:bottom w:w="100" w:type="dxa"/>
              <w:right w:w="100" w:type="dxa"/>
            </w:tcMar>
          </w:tcPr>
          <w:p w14:paraId="39CD5EE5"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73" w:author="Rossana Capoferri" w:date="2022-10-13T15:48:00Z">
                  <w:rPr>
                    <w:sz w:val="24"/>
                    <w:szCs w:val="24"/>
                  </w:rPr>
                </w:rPrChange>
              </w:rPr>
            </w:pPr>
            <w:r w:rsidRPr="0087647E">
              <w:rPr>
                <w:sz w:val="24"/>
                <w:szCs w:val="24"/>
                <w:highlight w:val="green"/>
                <w:rPrChange w:id="174" w:author="Rossana Capoferri" w:date="2022-10-13T15:48:00Z">
                  <w:rPr>
                    <w:sz w:val="24"/>
                    <w:szCs w:val="24"/>
                  </w:rPr>
                </w:rPrChange>
              </w:rPr>
              <w:t>1</w:t>
            </w:r>
          </w:p>
        </w:tc>
        <w:tc>
          <w:tcPr>
            <w:tcW w:w="0" w:type="auto"/>
            <w:shd w:val="clear" w:color="auto" w:fill="auto"/>
            <w:tcMar>
              <w:top w:w="100" w:type="dxa"/>
              <w:left w:w="100" w:type="dxa"/>
              <w:bottom w:w="100" w:type="dxa"/>
              <w:right w:w="100" w:type="dxa"/>
            </w:tcMar>
          </w:tcPr>
          <w:p w14:paraId="16BE3AB4"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75" w:author="Rossana Capoferri" w:date="2022-10-13T15:48:00Z">
                  <w:rPr>
                    <w:sz w:val="24"/>
                    <w:szCs w:val="24"/>
                  </w:rPr>
                </w:rPrChange>
              </w:rPr>
            </w:pPr>
            <w:r w:rsidRPr="0087647E">
              <w:rPr>
                <w:sz w:val="24"/>
                <w:szCs w:val="24"/>
                <w:highlight w:val="green"/>
                <w:rPrChange w:id="176" w:author="Rossana Capoferri" w:date="2022-10-13T15:48:00Z">
                  <w:rPr>
                    <w:sz w:val="24"/>
                    <w:szCs w:val="24"/>
                  </w:rPr>
                </w:rPrChange>
              </w:rPr>
              <w:t>1</w:t>
            </w:r>
          </w:p>
        </w:tc>
        <w:tc>
          <w:tcPr>
            <w:tcW w:w="0" w:type="auto"/>
            <w:shd w:val="clear" w:color="auto" w:fill="auto"/>
            <w:tcMar>
              <w:top w:w="100" w:type="dxa"/>
              <w:left w:w="100" w:type="dxa"/>
              <w:bottom w:w="100" w:type="dxa"/>
              <w:right w:w="100" w:type="dxa"/>
            </w:tcMar>
          </w:tcPr>
          <w:p w14:paraId="1ADED81F"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77" w:author="Rossana Capoferri" w:date="2022-10-13T15:48:00Z">
                  <w:rPr>
                    <w:sz w:val="24"/>
                    <w:szCs w:val="24"/>
                  </w:rPr>
                </w:rPrChange>
              </w:rPr>
            </w:pPr>
            <w:r w:rsidRPr="0087647E">
              <w:rPr>
                <w:sz w:val="24"/>
                <w:szCs w:val="24"/>
                <w:highlight w:val="green"/>
                <w:rPrChange w:id="178" w:author="Rossana Capoferri" w:date="2022-10-13T15:48:00Z">
                  <w:rPr>
                    <w:sz w:val="24"/>
                    <w:szCs w:val="24"/>
                  </w:rPr>
                </w:rPrChange>
              </w:rPr>
              <w:t>1</w:t>
            </w:r>
          </w:p>
        </w:tc>
        <w:tc>
          <w:tcPr>
            <w:tcW w:w="0" w:type="auto"/>
            <w:shd w:val="clear" w:color="auto" w:fill="auto"/>
            <w:tcMar>
              <w:top w:w="100" w:type="dxa"/>
              <w:left w:w="100" w:type="dxa"/>
              <w:bottom w:w="100" w:type="dxa"/>
              <w:right w:w="100" w:type="dxa"/>
            </w:tcMar>
          </w:tcPr>
          <w:p w14:paraId="7215D0BC" w14:textId="3C6DB706" w:rsidR="00AE7FB3" w:rsidRDefault="00892D7D" w:rsidP="00FB383A">
            <w:pPr>
              <w:widowControl w:val="0"/>
              <w:pBdr>
                <w:top w:val="nil"/>
                <w:left w:val="nil"/>
                <w:bottom w:val="nil"/>
                <w:right w:val="nil"/>
                <w:between w:val="nil"/>
              </w:pBdr>
              <w:spacing w:after="0" w:line="240" w:lineRule="auto"/>
              <w:jc w:val="center"/>
              <w:rPr>
                <w:sz w:val="24"/>
                <w:szCs w:val="24"/>
              </w:rPr>
            </w:pPr>
            <w:del w:id="179" w:author="Rossana Capoferri" w:date="2022-10-13T15:47:00Z">
              <w:r w:rsidDel="0087647E">
                <w:rPr>
                  <w:sz w:val="24"/>
                  <w:szCs w:val="24"/>
                </w:rPr>
                <w:delText>1</w:delText>
              </w:r>
            </w:del>
          </w:p>
        </w:tc>
        <w:tc>
          <w:tcPr>
            <w:tcW w:w="0" w:type="auto"/>
            <w:shd w:val="clear" w:color="auto" w:fill="auto"/>
            <w:tcMar>
              <w:top w:w="100" w:type="dxa"/>
              <w:left w:w="100" w:type="dxa"/>
              <w:bottom w:w="100" w:type="dxa"/>
              <w:right w:w="100" w:type="dxa"/>
            </w:tcMar>
          </w:tcPr>
          <w:p w14:paraId="49F5B455" w14:textId="735BD9FE" w:rsidR="00AE7FB3" w:rsidRDefault="00892D7D" w:rsidP="00FB383A">
            <w:pPr>
              <w:widowControl w:val="0"/>
              <w:pBdr>
                <w:top w:val="nil"/>
                <w:left w:val="nil"/>
                <w:bottom w:val="nil"/>
                <w:right w:val="nil"/>
                <w:between w:val="nil"/>
              </w:pBdr>
              <w:spacing w:after="0" w:line="240" w:lineRule="auto"/>
              <w:jc w:val="center"/>
              <w:rPr>
                <w:sz w:val="24"/>
                <w:szCs w:val="24"/>
              </w:rPr>
            </w:pPr>
            <w:del w:id="180" w:author="Rossana Capoferri" w:date="2022-10-13T15:47:00Z">
              <w:r w:rsidDel="0087647E">
                <w:rPr>
                  <w:sz w:val="24"/>
                  <w:szCs w:val="24"/>
                </w:rPr>
                <w:delText>1</w:delText>
              </w:r>
            </w:del>
          </w:p>
        </w:tc>
        <w:tc>
          <w:tcPr>
            <w:tcW w:w="0" w:type="auto"/>
            <w:shd w:val="clear" w:color="auto" w:fill="auto"/>
            <w:tcMar>
              <w:top w:w="100" w:type="dxa"/>
              <w:left w:w="100" w:type="dxa"/>
              <w:bottom w:w="100" w:type="dxa"/>
              <w:right w:w="100" w:type="dxa"/>
            </w:tcMar>
          </w:tcPr>
          <w:p w14:paraId="7213FA6A" w14:textId="7C340975" w:rsidR="00AE7FB3" w:rsidRDefault="00892D7D" w:rsidP="00FB383A">
            <w:pPr>
              <w:widowControl w:val="0"/>
              <w:pBdr>
                <w:top w:val="nil"/>
                <w:left w:val="nil"/>
                <w:bottom w:val="nil"/>
                <w:right w:val="nil"/>
                <w:between w:val="nil"/>
              </w:pBdr>
              <w:spacing w:after="0" w:line="240" w:lineRule="auto"/>
              <w:jc w:val="center"/>
              <w:rPr>
                <w:sz w:val="24"/>
                <w:szCs w:val="24"/>
              </w:rPr>
            </w:pPr>
            <w:del w:id="181" w:author="Rossana Capoferri" w:date="2022-10-13T15:47:00Z">
              <w:r w:rsidDel="0087647E">
                <w:rPr>
                  <w:sz w:val="24"/>
                  <w:szCs w:val="24"/>
                </w:rPr>
                <w:delText>1</w:delText>
              </w:r>
            </w:del>
          </w:p>
        </w:tc>
      </w:tr>
      <w:tr w:rsidR="00AE7FB3" w14:paraId="116D7C9B" w14:textId="77777777" w:rsidTr="00FB383A">
        <w:trPr>
          <w:tblHeader/>
        </w:trPr>
        <w:tc>
          <w:tcPr>
            <w:tcW w:w="0" w:type="auto"/>
            <w:shd w:val="clear" w:color="auto" w:fill="auto"/>
            <w:tcMar>
              <w:top w:w="100" w:type="dxa"/>
              <w:left w:w="100" w:type="dxa"/>
              <w:bottom w:w="100" w:type="dxa"/>
              <w:right w:w="100" w:type="dxa"/>
            </w:tcMar>
          </w:tcPr>
          <w:p w14:paraId="15CC97EF" w14:textId="77777777" w:rsidR="00AE7FB3" w:rsidRPr="0087647E" w:rsidRDefault="00892D7D">
            <w:pPr>
              <w:widowControl w:val="0"/>
              <w:pBdr>
                <w:top w:val="nil"/>
                <w:left w:val="nil"/>
                <w:bottom w:val="nil"/>
                <w:right w:val="nil"/>
                <w:between w:val="nil"/>
              </w:pBdr>
              <w:spacing w:after="0" w:line="240" w:lineRule="auto"/>
              <w:rPr>
                <w:highlight w:val="green"/>
                <w:rPrChange w:id="182" w:author="Rossana Capoferri" w:date="2022-10-13T15:48:00Z">
                  <w:rPr/>
                </w:rPrChange>
              </w:rPr>
            </w:pPr>
            <w:r w:rsidRPr="0087647E">
              <w:rPr>
                <w:highlight w:val="green"/>
                <w:rPrChange w:id="183" w:author="Rossana Capoferri" w:date="2022-10-13T15:48:00Z">
                  <w:rPr/>
                </w:rPrChange>
              </w:rPr>
              <w:t>Family</w:t>
            </w:r>
          </w:p>
        </w:tc>
        <w:tc>
          <w:tcPr>
            <w:tcW w:w="0" w:type="auto"/>
            <w:shd w:val="clear" w:color="auto" w:fill="auto"/>
            <w:tcMar>
              <w:top w:w="100" w:type="dxa"/>
              <w:left w:w="100" w:type="dxa"/>
              <w:bottom w:w="100" w:type="dxa"/>
              <w:right w:w="100" w:type="dxa"/>
            </w:tcMar>
          </w:tcPr>
          <w:p w14:paraId="64ED601F"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84" w:author="Rossana Capoferri" w:date="2022-10-13T15:48:00Z">
                  <w:rPr>
                    <w:sz w:val="24"/>
                    <w:szCs w:val="24"/>
                  </w:rPr>
                </w:rPrChange>
              </w:rPr>
            </w:pPr>
            <w:r w:rsidRPr="0087647E">
              <w:rPr>
                <w:sz w:val="24"/>
                <w:szCs w:val="24"/>
                <w:highlight w:val="green"/>
                <w:rPrChange w:id="185" w:author="Rossana Capoferri" w:date="2022-10-13T15:48:00Z">
                  <w:rPr>
                    <w:sz w:val="24"/>
                    <w:szCs w:val="24"/>
                  </w:rPr>
                </w:rPrChange>
              </w:rPr>
              <w:t>11</w:t>
            </w:r>
          </w:p>
        </w:tc>
        <w:tc>
          <w:tcPr>
            <w:tcW w:w="0" w:type="auto"/>
            <w:shd w:val="clear" w:color="auto" w:fill="auto"/>
            <w:tcMar>
              <w:top w:w="100" w:type="dxa"/>
              <w:left w:w="100" w:type="dxa"/>
              <w:bottom w:w="100" w:type="dxa"/>
              <w:right w:w="100" w:type="dxa"/>
            </w:tcMar>
          </w:tcPr>
          <w:p w14:paraId="018D7D3A"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86" w:author="Rossana Capoferri" w:date="2022-10-13T15:48:00Z">
                  <w:rPr>
                    <w:sz w:val="24"/>
                    <w:szCs w:val="24"/>
                  </w:rPr>
                </w:rPrChange>
              </w:rPr>
            </w:pPr>
            <w:r w:rsidRPr="0087647E">
              <w:rPr>
                <w:sz w:val="24"/>
                <w:szCs w:val="24"/>
                <w:highlight w:val="green"/>
                <w:rPrChange w:id="187" w:author="Rossana Capoferri" w:date="2022-10-13T15:48:00Z">
                  <w:rPr>
                    <w:sz w:val="24"/>
                    <w:szCs w:val="24"/>
                  </w:rPr>
                </w:rPrChange>
              </w:rPr>
              <w:t>11</w:t>
            </w:r>
          </w:p>
        </w:tc>
        <w:tc>
          <w:tcPr>
            <w:tcW w:w="0" w:type="auto"/>
            <w:shd w:val="clear" w:color="auto" w:fill="auto"/>
            <w:tcMar>
              <w:top w:w="100" w:type="dxa"/>
              <w:left w:w="100" w:type="dxa"/>
              <w:bottom w:w="100" w:type="dxa"/>
              <w:right w:w="100" w:type="dxa"/>
            </w:tcMar>
          </w:tcPr>
          <w:p w14:paraId="2C09C621"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88" w:author="Rossana Capoferri" w:date="2022-10-13T15:48:00Z">
                  <w:rPr>
                    <w:sz w:val="24"/>
                    <w:szCs w:val="24"/>
                  </w:rPr>
                </w:rPrChange>
              </w:rPr>
            </w:pPr>
            <w:r w:rsidRPr="0087647E">
              <w:rPr>
                <w:sz w:val="24"/>
                <w:szCs w:val="24"/>
                <w:highlight w:val="green"/>
                <w:rPrChange w:id="189" w:author="Rossana Capoferri" w:date="2022-10-13T15:48:00Z">
                  <w:rPr>
                    <w:sz w:val="24"/>
                    <w:szCs w:val="24"/>
                  </w:rPr>
                </w:rPrChange>
              </w:rPr>
              <w:t>4</w:t>
            </w:r>
          </w:p>
        </w:tc>
        <w:tc>
          <w:tcPr>
            <w:tcW w:w="0" w:type="auto"/>
            <w:shd w:val="clear" w:color="auto" w:fill="auto"/>
            <w:tcMar>
              <w:top w:w="100" w:type="dxa"/>
              <w:left w:w="100" w:type="dxa"/>
              <w:bottom w:w="100" w:type="dxa"/>
              <w:right w:w="100" w:type="dxa"/>
            </w:tcMar>
          </w:tcPr>
          <w:p w14:paraId="0E02B257"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90" w:author="Rossana Capoferri" w:date="2022-10-13T15:48:00Z">
                  <w:rPr>
                    <w:sz w:val="24"/>
                    <w:szCs w:val="24"/>
                  </w:rPr>
                </w:rPrChange>
              </w:rPr>
            </w:pPr>
            <w:r w:rsidRPr="0087647E">
              <w:rPr>
                <w:sz w:val="24"/>
                <w:szCs w:val="24"/>
                <w:highlight w:val="green"/>
                <w:rPrChange w:id="191" w:author="Rossana Capoferri" w:date="2022-10-13T15:48:00Z">
                  <w:rPr>
                    <w:sz w:val="24"/>
                    <w:szCs w:val="24"/>
                  </w:rPr>
                </w:rPrChange>
              </w:rPr>
              <w:t>10</w:t>
            </w:r>
          </w:p>
        </w:tc>
        <w:tc>
          <w:tcPr>
            <w:tcW w:w="0" w:type="auto"/>
            <w:shd w:val="clear" w:color="auto" w:fill="auto"/>
            <w:tcMar>
              <w:top w:w="100" w:type="dxa"/>
              <w:left w:w="100" w:type="dxa"/>
              <w:bottom w:w="100" w:type="dxa"/>
              <w:right w:w="100" w:type="dxa"/>
            </w:tcMar>
          </w:tcPr>
          <w:p w14:paraId="18806420"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92" w:author="Rossana Capoferri" w:date="2022-10-13T15:48:00Z">
                  <w:rPr>
                    <w:sz w:val="24"/>
                    <w:szCs w:val="24"/>
                  </w:rPr>
                </w:rPrChange>
              </w:rPr>
            </w:pPr>
            <w:r w:rsidRPr="0087647E">
              <w:rPr>
                <w:sz w:val="24"/>
                <w:szCs w:val="24"/>
                <w:highlight w:val="green"/>
                <w:rPrChange w:id="193" w:author="Rossana Capoferri" w:date="2022-10-13T15:48:00Z">
                  <w:rPr>
                    <w:sz w:val="24"/>
                    <w:szCs w:val="24"/>
                  </w:rPr>
                </w:rPrChange>
              </w:rPr>
              <w:t>8</w:t>
            </w:r>
          </w:p>
        </w:tc>
        <w:tc>
          <w:tcPr>
            <w:tcW w:w="0" w:type="auto"/>
            <w:shd w:val="clear" w:color="auto" w:fill="auto"/>
            <w:tcMar>
              <w:top w:w="100" w:type="dxa"/>
              <w:left w:w="100" w:type="dxa"/>
              <w:bottom w:w="100" w:type="dxa"/>
              <w:right w:w="100" w:type="dxa"/>
            </w:tcMar>
          </w:tcPr>
          <w:p w14:paraId="108DD76A"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194" w:author="Rossana Capoferri" w:date="2022-10-13T15:48:00Z">
                  <w:rPr>
                    <w:sz w:val="24"/>
                    <w:szCs w:val="24"/>
                  </w:rPr>
                </w:rPrChange>
              </w:rPr>
            </w:pPr>
            <w:r w:rsidRPr="0087647E">
              <w:rPr>
                <w:sz w:val="24"/>
                <w:szCs w:val="24"/>
                <w:highlight w:val="green"/>
                <w:rPrChange w:id="195" w:author="Rossana Capoferri" w:date="2022-10-13T15:48:00Z">
                  <w:rPr>
                    <w:sz w:val="24"/>
                    <w:szCs w:val="24"/>
                  </w:rPr>
                </w:rPrChange>
              </w:rPr>
              <w:t>7</w:t>
            </w:r>
          </w:p>
        </w:tc>
        <w:tc>
          <w:tcPr>
            <w:tcW w:w="0" w:type="auto"/>
            <w:shd w:val="clear" w:color="auto" w:fill="auto"/>
            <w:tcMar>
              <w:top w:w="100" w:type="dxa"/>
              <w:left w:w="100" w:type="dxa"/>
              <w:bottom w:w="100" w:type="dxa"/>
              <w:right w:w="100" w:type="dxa"/>
            </w:tcMar>
          </w:tcPr>
          <w:p w14:paraId="2C8DA6AF" w14:textId="5813383F" w:rsidR="00AE7FB3" w:rsidRDefault="00892D7D" w:rsidP="00FB383A">
            <w:pPr>
              <w:widowControl w:val="0"/>
              <w:pBdr>
                <w:top w:val="nil"/>
                <w:left w:val="nil"/>
                <w:bottom w:val="nil"/>
                <w:right w:val="nil"/>
                <w:between w:val="nil"/>
              </w:pBdr>
              <w:spacing w:after="0" w:line="240" w:lineRule="auto"/>
              <w:jc w:val="center"/>
              <w:rPr>
                <w:sz w:val="24"/>
                <w:szCs w:val="24"/>
              </w:rPr>
            </w:pPr>
            <w:del w:id="196" w:author="Rossana Capoferri" w:date="2022-10-13T15:47:00Z">
              <w:r w:rsidDel="0087647E">
                <w:rPr>
                  <w:sz w:val="24"/>
                  <w:szCs w:val="24"/>
                </w:rPr>
                <w:delText>9</w:delText>
              </w:r>
            </w:del>
          </w:p>
        </w:tc>
        <w:tc>
          <w:tcPr>
            <w:tcW w:w="0" w:type="auto"/>
            <w:shd w:val="clear" w:color="auto" w:fill="auto"/>
            <w:tcMar>
              <w:top w:w="100" w:type="dxa"/>
              <w:left w:w="100" w:type="dxa"/>
              <w:bottom w:w="100" w:type="dxa"/>
              <w:right w:w="100" w:type="dxa"/>
            </w:tcMar>
          </w:tcPr>
          <w:p w14:paraId="51404700" w14:textId="57F16700" w:rsidR="00AE7FB3" w:rsidRDefault="00892D7D" w:rsidP="00FB383A">
            <w:pPr>
              <w:widowControl w:val="0"/>
              <w:pBdr>
                <w:top w:val="nil"/>
                <w:left w:val="nil"/>
                <w:bottom w:val="nil"/>
                <w:right w:val="nil"/>
                <w:between w:val="nil"/>
              </w:pBdr>
              <w:spacing w:after="0" w:line="240" w:lineRule="auto"/>
              <w:jc w:val="center"/>
              <w:rPr>
                <w:sz w:val="24"/>
                <w:szCs w:val="24"/>
              </w:rPr>
            </w:pPr>
            <w:del w:id="197" w:author="Rossana Capoferri" w:date="2022-10-13T15:47:00Z">
              <w:r w:rsidDel="0087647E">
                <w:rPr>
                  <w:sz w:val="24"/>
                  <w:szCs w:val="24"/>
                </w:rPr>
                <w:delText>5</w:delText>
              </w:r>
            </w:del>
          </w:p>
        </w:tc>
        <w:tc>
          <w:tcPr>
            <w:tcW w:w="0" w:type="auto"/>
            <w:shd w:val="clear" w:color="auto" w:fill="auto"/>
            <w:tcMar>
              <w:top w:w="100" w:type="dxa"/>
              <w:left w:w="100" w:type="dxa"/>
              <w:bottom w:w="100" w:type="dxa"/>
              <w:right w:w="100" w:type="dxa"/>
            </w:tcMar>
          </w:tcPr>
          <w:p w14:paraId="29F0AEC5" w14:textId="25C6D54B" w:rsidR="00AE7FB3" w:rsidRDefault="00892D7D" w:rsidP="00FB383A">
            <w:pPr>
              <w:widowControl w:val="0"/>
              <w:pBdr>
                <w:top w:val="nil"/>
                <w:left w:val="nil"/>
                <w:bottom w:val="nil"/>
                <w:right w:val="nil"/>
                <w:between w:val="nil"/>
              </w:pBdr>
              <w:spacing w:after="0" w:line="240" w:lineRule="auto"/>
              <w:jc w:val="center"/>
              <w:rPr>
                <w:sz w:val="24"/>
                <w:szCs w:val="24"/>
              </w:rPr>
            </w:pPr>
            <w:del w:id="198" w:author="Rossana Capoferri" w:date="2022-10-13T15:47:00Z">
              <w:r w:rsidDel="0087647E">
                <w:rPr>
                  <w:sz w:val="24"/>
                  <w:szCs w:val="24"/>
                </w:rPr>
                <w:delText>5</w:delText>
              </w:r>
            </w:del>
          </w:p>
        </w:tc>
      </w:tr>
      <w:tr w:rsidR="00AE7FB3" w14:paraId="030776E7" w14:textId="77777777" w:rsidTr="00FB383A">
        <w:trPr>
          <w:tblHeader/>
        </w:trPr>
        <w:tc>
          <w:tcPr>
            <w:tcW w:w="0" w:type="auto"/>
            <w:shd w:val="clear" w:color="auto" w:fill="auto"/>
            <w:tcMar>
              <w:top w:w="100" w:type="dxa"/>
              <w:left w:w="100" w:type="dxa"/>
              <w:bottom w:w="100" w:type="dxa"/>
              <w:right w:w="100" w:type="dxa"/>
            </w:tcMar>
          </w:tcPr>
          <w:p w14:paraId="30521343" w14:textId="77777777" w:rsidR="00AE7FB3" w:rsidRPr="0087647E" w:rsidRDefault="00892D7D">
            <w:pPr>
              <w:widowControl w:val="0"/>
              <w:pBdr>
                <w:top w:val="nil"/>
                <w:left w:val="nil"/>
                <w:bottom w:val="nil"/>
                <w:right w:val="nil"/>
                <w:between w:val="nil"/>
              </w:pBdr>
              <w:spacing w:after="0" w:line="240" w:lineRule="auto"/>
              <w:rPr>
                <w:highlight w:val="green"/>
                <w:rPrChange w:id="199" w:author="Rossana Capoferri" w:date="2022-10-13T15:48:00Z">
                  <w:rPr/>
                </w:rPrChange>
              </w:rPr>
            </w:pPr>
            <w:r w:rsidRPr="0087647E">
              <w:rPr>
                <w:highlight w:val="green"/>
                <w:rPrChange w:id="200" w:author="Rossana Capoferri" w:date="2022-10-13T15:48:00Z">
                  <w:rPr/>
                </w:rPrChange>
              </w:rPr>
              <w:t>Genus</w:t>
            </w:r>
          </w:p>
        </w:tc>
        <w:tc>
          <w:tcPr>
            <w:tcW w:w="0" w:type="auto"/>
            <w:shd w:val="clear" w:color="auto" w:fill="auto"/>
            <w:tcMar>
              <w:top w:w="100" w:type="dxa"/>
              <w:left w:w="100" w:type="dxa"/>
              <w:bottom w:w="100" w:type="dxa"/>
              <w:right w:w="100" w:type="dxa"/>
            </w:tcMar>
          </w:tcPr>
          <w:p w14:paraId="57B9B9B8"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01" w:author="Rossana Capoferri" w:date="2022-10-13T15:48:00Z">
                  <w:rPr>
                    <w:sz w:val="24"/>
                    <w:szCs w:val="24"/>
                  </w:rPr>
                </w:rPrChange>
              </w:rPr>
            </w:pPr>
            <w:r w:rsidRPr="0087647E">
              <w:rPr>
                <w:sz w:val="24"/>
                <w:szCs w:val="24"/>
                <w:highlight w:val="green"/>
                <w:rPrChange w:id="202" w:author="Rossana Capoferri" w:date="2022-10-13T15:48:00Z">
                  <w:rPr>
                    <w:sz w:val="24"/>
                    <w:szCs w:val="24"/>
                  </w:rPr>
                </w:rPrChange>
              </w:rPr>
              <w:t>30</w:t>
            </w:r>
          </w:p>
        </w:tc>
        <w:tc>
          <w:tcPr>
            <w:tcW w:w="0" w:type="auto"/>
            <w:shd w:val="clear" w:color="auto" w:fill="auto"/>
            <w:tcMar>
              <w:top w:w="100" w:type="dxa"/>
              <w:left w:w="100" w:type="dxa"/>
              <w:bottom w:w="100" w:type="dxa"/>
              <w:right w:w="100" w:type="dxa"/>
            </w:tcMar>
          </w:tcPr>
          <w:p w14:paraId="0B16B385"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03" w:author="Rossana Capoferri" w:date="2022-10-13T15:48:00Z">
                  <w:rPr>
                    <w:sz w:val="24"/>
                    <w:szCs w:val="24"/>
                  </w:rPr>
                </w:rPrChange>
              </w:rPr>
            </w:pPr>
            <w:r w:rsidRPr="0087647E">
              <w:rPr>
                <w:sz w:val="24"/>
                <w:szCs w:val="24"/>
                <w:highlight w:val="green"/>
                <w:rPrChange w:id="204" w:author="Rossana Capoferri" w:date="2022-10-13T15:48:00Z">
                  <w:rPr>
                    <w:sz w:val="24"/>
                    <w:szCs w:val="24"/>
                  </w:rPr>
                </w:rPrChange>
              </w:rPr>
              <w:t>27</w:t>
            </w:r>
          </w:p>
        </w:tc>
        <w:tc>
          <w:tcPr>
            <w:tcW w:w="0" w:type="auto"/>
            <w:shd w:val="clear" w:color="auto" w:fill="auto"/>
            <w:tcMar>
              <w:top w:w="100" w:type="dxa"/>
              <w:left w:w="100" w:type="dxa"/>
              <w:bottom w:w="100" w:type="dxa"/>
              <w:right w:w="100" w:type="dxa"/>
            </w:tcMar>
          </w:tcPr>
          <w:p w14:paraId="00F1A978"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05" w:author="Rossana Capoferri" w:date="2022-10-13T15:48:00Z">
                  <w:rPr>
                    <w:sz w:val="24"/>
                    <w:szCs w:val="24"/>
                  </w:rPr>
                </w:rPrChange>
              </w:rPr>
            </w:pPr>
            <w:r w:rsidRPr="0087647E">
              <w:rPr>
                <w:sz w:val="24"/>
                <w:szCs w:val="24"/>
                <w:highlight w:val="green"/>
                <w:rPrChange w:id="206" w:author="Rossana Capoferri" w:date="2022-10-13T15:48:00Z">
                  <w:rPr>
                    <w:sz w:val="24"/>
                    <w:szCs w:val="24"/>
                  </w:rPr>
                </w:rPrChange>
              </w:rPr>
              <w:t>9</w:t>
            </w:r>
          </w:p>
        </w:tc>
        <w:tc>
          <w:tcPr>
            <w:tcW w:w="0" w:type="auto"/>
            <w:shd w:val="clear" w:color="auto" w:fill="auto"/>
            <w:tcMar>
              <w:top w:w="100" w:type="dxa"/>
              <w:left w:w="100" w:type="dxa"/>
              <w:bottom w:w="100" w:type="dxa"/>
              <w:right w:w="100" w:type="dxa"/>
            </w:tcMar>
          </w:tcPr>
          <w:p w14:paraId="51FF2441"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07" w:author="Rossana Capoferri" w:date="2022-10-13T15:48:00Z">
                  <w:rPr>
                    <w:sz w:val="24"/>
                    <w:szCs w:val="24"/>
                  </w:rPr>
                </w:rPrChange>
              </w:rPr>
            </w:pPr>
            <w:r w:rsidRPr="0087647E">
              <w:rPr>
                <w:sz w:val="24"/>
                <w:szCs w:val="24"/>
                <w:highlight w:val="green"/>
                <w:rPrChange w:id="208" w:author="Rossana Capoferri" w:date="2022-10-13T15:48:00Z">
                  <w:rPr>
                    <w:sz w:val="24"/>
                    <w:szCs w:val="24"/>
                  </w:rPr>
                </w:rPrChange>
              </w:rPr>
              <w:t>25</w:t>
            </w:r>
          </w:p>
        </w:tc>
        <w:tc>
          <w:tcPr>
            <w:tcW w:w="0" w:type="auto"/>
            <w:shd w:val="clear" w:color="auto" w:fill="auto"/>
            <w:tcMar>
              <w:top w:w="100" w:type="dxa"/>
              <w:left w:w="100" w:type="dxa"/>
              <w:bottom w:w="100" w:type="dxa"/>
              <w:right w:w="100" w:type="dxa"/>
            </w:tcMar>
          </w:tcPr>
          <w:p w14:paraId="441EAC47"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09" w:author="Rossana Capoferri" w:date="2022-10-13T15:48:00Z">
                  <w:rPr>
                    <w:sz w:val="24"/>
                    <w:szCs w:val="24"/>
                  </w:rPr>
                </w:rPrChange>
              </w:rPr>
            </w:pPr>
            <w:r w:rsidRPr="0087647E">
              <w:rPr>
                <w:sz w:val="24"/>
                <w:szCs w:val="24"/>
                <w:highlight w:val="green"/>
                <w:rPrChange w:id="210" w:author="Rossana Capoferri" w:date="2022-10-13T15:48:00Z">
                  <w:rPr>
                    <w:sz w:val="24"/>
                    <w:szCs w:val="24"/>
                  </w:rPr>
                </w:rPrChange>
              </w:rPr>
              <w:t>16</w:t>
            </w:r>
          </w:p>
        </w:tc>
        <w:tc>
          <w:tcPr>
            <w:tcW w:w="0" w:type="auto"/>
            <w:shd w:val="clear" w:color="auto" w:fill="auto"/>
            <w:tcMar>
              <w:top w:w="100" w:type="dxa"/>
              <w:left w:w="100" w:type="dxa"/>
              <w:bottom w:w="100" w:type="dxa"/>
              <w:right w:w="100" w:type="dxa"/>
            </w:tcMar>
          </w:tcPr>
          <w:p w14:paraId="67C3FCDA"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11" w:author="Rossana Capoferri" w:date="2022-10-13T15:48:00Z">
                  <w:rPr>
                    <w:sz w:val="24"/>
                    <w:szCs w:val="24"/>
                  </w:rPr>
                </w:rPrChange>
              </w:rPr>
            </w:pPr>
            <w:r w:rsidRPr="0087647E">
              <w:rPr>
                <w:sz w:val="24"/>
                <w:szCs w:val="24"/>
                <w:highlight w:val="green"/>
                <w:rPrChange w:id="212" w:author="Rossana Capoferri" w:date="2022-10-13T15:48:00Z">
                  <w:rPr>
                    <w:sz w:val="24"/>
                    <w:szCs w:val="24"/>
                  </w:rPr>
                </w:rPrChange>
              </w:rPr>
              <w:t>14</w:t>
            </w:r>
          </w:p>
        </w:tc>
        <w:tc>
          <w:tcPr>
            <w:tcW w:w="0" w:type="auto"/>
            <w:shd w:val="clear" w:color="auto" w:fill="auto"/>
            <w:tcMar>
              <w:top w:w="100" w:type="dxa"/>
              <w:left w:w="100" w:type="dxa"/>
              <w:bottom w:w="100" w:type="dxa"/>
              <w:right w:w="100" w:type="dxa"/>
            </w:tcMar>
          </w:tcPr>
          <w:p w14:paraId="64C827F6" w14:textId="7461A545" w:rsidR="00AE7FB3" w:rsidRDefault="00892D7D" w:rsidP="00FB383A">
            <w:pPr>
              <w:widowControl w:val="0"/>
              <w:pBdr>
                <w:top w:val="nil"/>
                <w:left w:val="nil"/>
                <w:bottom w:val="nil"/>
                <w:right w:val="nil"/>
                <w:between w:val="nil"/>
              </w:pBdr>
              <w:spacing w:after="0" w:line="240" w:lineRule="auto"/>
              <w:jc w:val="center"/>
              <w:rPr>
                <w:sz w:val="24"/>
                <w:szCs w:val="24"/>
              </w:rPr>
            </w:pPr>
            <w:del w:id="213" w:author="Rossana Capoferri" w:date="2022-10-13T15:47:00Z">
              <w:r w:rsidDel="0087647E">
                <w:rPr>
                  <w:sz w:val="24"/>
                  <w:szCs w:val="24"/>
                </w:rPr>
                <w:delText>16</w:delText>
              </w:r>
            </w:del>
          </w:p>
        </w:tc>
        <w:tc>
          <w:tcPr>
            <w:tcW w:w="0" w:type="auto"/>
            <w:shd w:val="clear" w:color="auto" w:fill="auto"/>
            <w:tcMar>
              <w:top w:w="100" w:type="dxa"/>
              <w:left w:w="100" w:type="dxa"/>
              <w:bottom w:w="100" w:type="dxa"/>
              <w:right w:w="100" w:type="dxa"/>
            </w:tcMar>
          </w:tcPr>
          <w:p w14:paraId="6DB1F05D" w14:textId="77C7C513" w:rsidR="00AE7FB3" w:rsidRDefault="00892D7D" w:rsidP="00FB383A">
            <w:pPr>
              <w:widowControl w:val="0"/>
              <w:pBdr>
                <w:top w:val="nil"/>
                <w:left w:val="nil"/>
                <w:bottom w:val="nil"/>
                <w:right w:val="nil"/>
                <w:between w:val="nil"/>
              </w:pBdr>
              <w:spacing w:after="0" w:line="240" w:lineRule="auto"/>
              <w:jc w:val="center"/>
              <w:rPr>
                <w:sz w:val="24"/>
                <w:szCs w:val="24"/>
              </w:rPr>
            </w:pPr>
            <w:del w:id="214" w:author="Rossana Capoferri" w:date="2022-10-13T15:47:00Z">
              <w:r w:rsidDel="0087647E">
                <w:rPr>
                  <w:sz w:val="24"/>
                  <w:szCs w:val="24"/>
                </w:rPr>
                <w:delText>9</w:delText>
              </w:r>
            </w:del>
          </w:p>
        </w:tc>
        <w:tc>
          <w:tcPr>
            <w:tcW w:w="0" w:type="auto"/>
            <w:shd w:val="clear" w:color="auto" w:fill="auto"/>
            <w:tcMar>
              <w:top w:w="100" w:type="dxa"/>
              <w:left w:w="100" w:type="dxa"/>
              <w:bottom w:w="100" w:type="dxa"/>
              <w:right w:w="100" w:type="dxa"/>
            </w:tcMar>
          </w:tcPr>
          <w:p w14:paraId="5E5F247B" w14:textId="63095326" w:rsidR="00AE7FB3" w:rsidRDefault="00892D7D" w:rsidP="00FB383A">
            <w:pPr>
              <w:widowControl w:val="0"/>
              <w:pBdr>
                <w:top w:val="nil"/>
                <w:left w:val="nil"/>
                <w:bottom w:val="nil"/>
                <w:right w:val="nil"/>
                <w:between w:val="nil"/>
              </w:pBdr>
              <w:spacing w:after="0" w:line="240" w:lineRule="auto"/>
              <w:jc w:val="center"/>
              <w:rPr>
                <w:sz w:val="24"/>
                <w:szCs w:val="24"/>
              </w:rPr>
            </w:pPr>
            <w:del w:id="215" w:author="Rossana Capoferri" w:date="2022-10-13T15:47:00Z">
              <w:r w:rsidDel="0087647E">
                <w:rPr>
                  <w:sz w:val="24"/>
                  <w:szCs w:val="24"/>
                </w:rPr>
                <w:delText>8</w:delText>
              </w:r>
            </w:del>
          </w:p>
        </w:tc>
      </w:tr>
      <w:tr w:rsidR="00AE7FB3" w14:paraId="71EBD553" w14:textId="77777777" w:rsidTr="00FB383A">
        <w:trPr>
          <w:tblHeader/>
        </w:trPr>
        <w:tc>
          <w:tcPr>
            <w:tcW w:w="0" w:type="auto"/>
            <w:shd w:val="clear" w:color="auto" w:fill="auto"/>
            <w:tcMar>
              <w:top w:w="100" w:type="dxa"/>
              <w:left w:w="100" w:type="dxa"/>
              <w:bottom w:w="100" w:type="dxa"/>
              <w:right w:w="100" w:type="dxa"/>
            </w:tcMar>
          </w:tcPr>
          <w:p w14:paraId="506924D4" w14:textId="77777777" w:rsidR="00AE7FB3" w:rsidRPr="0087647E" w:rsidRDefault="00892D7D">
            <w:pPr>
              <w:widowControl w:val="0"/>
              <w:pBdr>
                <w:top w:val="nil"/>
                <w:left w:val="nil"/>
                <w:bottom w:val="nil"/>
                <w:right w:val="nil"/>
                <w:between w:val="nil"/>
              </w:pBdr>
              <w:spacing w:after="0" w:line="240" w:lineRule="auto"/>
              <w:rPr>
                <w:highlight w:val="green"/>
                <w:rPrChange w:id="216" w:author="Rossana Capoferri" w:date="2022-10-13T15:48:00Z">
                  <w:rPr/>
                </w:rPrChange>
              </w:rPr>
            </w:pPr>
            <w:r w:rsidRPr="0087647E">
              <w:rPr>
                <w:highlight w:val="green"/>
                <w:rPrChange w:id="217" w:author="Rossana Capoferri" w:date="2022-10-13T15:48:00Z">
                  <w:rPr/>
                </w:rPrChange>
              </w:rPr>
              <w:t>Species</w:t>
            </w:r>
          </w:p>
        </w:tc>
        <w:tc>
          <w:tcPr>
            <w:tcW w:w="0" w:type="auto"/>
            <w:shd w:val="clear" w:color="auto" w:fill="auto"/>
            <w:tcMar>
              <w:top w:w="100" w:type="dxa"/>
              <w:left w:w="100" w:type="dxa"/>
              <w:bottom w:w="100" w:type="dxa"/>
              <w:right w:w="100" w:type="dxa"/>
            </w:tcMar>
          </w:tcPr>
          <w:p w14:paraId="6CB6B999"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18" w:author="Rossana Capoferri" w:date="2022-10-13T15:48:00Z">
                  <w:rPr>
                    <w:sz w:val="24"/>
                    <w:szCs w:val="24"/>
                  </w:rPr>
                </w:rPrChange>
              </w:rPr>
            </w:pPr>
            <w:r w:rsidRPr="0087647E">
              <w:rPr>
                <w:sz w:val="24"/>
                <w:szCs w:val="24"/>
                <w:highlight w:val="green"/>
                <w:rPrChange w:id="219" w:author="Rossana Capoferri" w:date="2022-10-13T15:48:00Z">
                  <w:rPr>
                    <w:sz w:val="24"/>
                    <w:szCs w:val="24"/>
                  </w:rPr>
                </w:rPrChange>
              </w:rPr>
              <w:t>44</w:t>
            </w:r>
          </w:p>
        </w:tc>
        <w:tc>
          <w:tcPr>
            <w:tcW w:w="0" w:type="auto"/>
            <w:shd w:val="clear" w:color="auto" w:fill="auto"/>
            <w:tcMar>
              <w:top w:w="100" w:type="dxa"/>
              <w:left w:w="100" w:type="dxa"/>
              <w:bottom w:w="100" w:type="dxa"/>
              <w:right w:w="100" w:type="dxa"/>
            </w:tcMar>
          </w:tcPr>
          <w:p w14:paraId="38FB1898"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20" w:author="Rossana Capoferri" w:date="2022-10-13T15:48:00Z">
                  <w:rPr>
                    <w:sz w:val="24"/>
                    <w:szCs w:val="24"/>
                  </w:rPr>
                </w:rPrChange>
              </w:rPr>
            </w:pPr>
            <w:r w:rsidRPr="0087647E">
              <w:rPr>
                <w:sz w:val="24"/>
                <w:szCs w:val="24"/>
                <w:highlight w:val="green"/>
                <w:rPrChange w:id="221" w:author="Rossana Capoferri" w:date="2022-10-13T15:48:00Z">
                  <w:rPr>
                    <w:sz w:val="24"/>
                    <w:szCs w:val="24"/>
                  </w:rPr>
                </w:rPrChange>
              </w:rPr>
              <w:t>34</w:t>
            </w:r>
          </w:p>
        </w:tc>
        <w:tc>
          <w:tcPr>
            <w:tcW w:w="0" w:type="auto"/>
            <w:shd w:val="clear" w:color="auto" w:fill="auto"/>
            <w:tcMar>
              <w:top w:w="100" w:type="dxa"/>
              <w:left w:w="100" w:type="dxa"/>
              <w:bottom w:w="100" w:type="dxa"/>
              <w:right w:w="100" w:type="dxa"/>
            </w:tcMar>
          </w:tcPr>
          <w:p w14:paraId="13EB5C5C"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22" w:author="Rossana Capoferri" w:date="2022-10-13T15:48:00Z">
                  <w:rPr>
                    <w:sz w:val="24"/>
                    <w:szCs w:val="24"/>
                  </w:rPr>
                </w:rPrChange>
              </w:rPr>
            </w:pPr>
            <w:r w:rsidRPr="0087647E">
              <w:rPr>
                <w:sz w:val="24"/>
                <w:szCs w:val="24"/>
                <w:highlight w:val="green"/>
                <w:rPrChange w:id="223" w:author="Rossana Capoferri" w:date="2022-10-13T15:48:00Z">
                  <w:rPr>
                    <w:sz w:val="24"/>
                    <w:szCs w:val="24"/>
                  </w:rPr>
                </w:rPrChange>
              </w:rPr>
              <w:t>9</w:t>
            </w:r>
          </w:p>
        </w:tc>
        <w:tc>
          <w:tcPr>
            <w:tcW w:w="0" w:type="auto"/>
            <w:shd w:val="clear" w:color="auto" w:fill="auto"/>
            <w:tcMar>
              <w:top w:w="100" w:type="dxa"/>
              <w:left w:w="100" w:type="dxa"/>
              <w:bottom w:w="100" w:type="dxa"/>
              <w:right w:w="100" w:type="dxa"/>
            </w:tcMar>
          </w:tcPr>
          <w:p w14:paraId="4742E06E"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24" w:author="Rossana Capoferri" w:date="2022-10-13T15:48:00Z">
                  <w:rPr>
                    <w:sz w:val="24"/>
                    <w:szCs w:val="24"/>
                  </w:rPr>
                </w:rPrChange>
              </w:rPr>
            </w:pPr>
            <w:r w:rsidRPr="0087647E">
              <w:rPr>
                <w:sz w:val="24"/>
                <w:szCs w:val="24"/>
                <w:highlight w:val="green"/>
                <w:rPrChange w:id="225" w:author="Rossana Capoferri" w:date="2022-10-13T15:48:00Z">
                  <w:rPr>
                    <w:sz w:val="24"/>
                    <w:szCs w:val="24"/>
                  </w:rPr>
                </w:rPrChange>
              </w:rPr>
              <w:t>36</w:t>
            </w:r>
          </w:p>
        </w:tc>
        <w:tc>
          <w:tcPr>
            <w:tcW w:w="0" w:type="auto"/>
            <w:shd w:val="clear" w:color="auto" w:fill="auto"/>
            <w:tcMar>
              <w:top w:w="100" w:type="dxa"/>
              <w:left w:w="100" w:type="dxa"/>
              <w:bottom w:w="100" w:type="dxa"/>
              <w:right w:w="100" w:type="dxa"/>
            </w:tcMar>
          </w:tcPr>
          <w:p w14:paraId="6BA8BFD7"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26" w:author="Rossana Capoferri" w:date="2022-10-13T15:48:00Z">
                  <w:rPr>
                    <w:sz w:val="24"/>
                    <w:szCs w:val="24"/>
                  </w:rPr>
                </w:rPrChange>
              </w:rPr>
            </w:pPr>
            <w:r w:rsidRPr="0087647E">
              <w:rPr>
                <w:sz w:val="24"/>
                <w:szCs w:val="24"/>
                <w:highlight w:val="green"/>
                <w:rPrChange w:id="227" w:author="Rossana Capoferri" w:date="2022-10-13T15:48:00Z">
                  <w:rPr>
                    <w:sz w:val="24"/>
                    <w:szCs w:val="24"/>
                  </w:rPr>
                </w:rPrChange>
              </w:rPr>
              <w:t>16</w:t>
            </w:r>
          </w:p>
        </w:tc>
        <w:tc>
          <w:tcPr>
            <w:tcW w:w="0" w:type="auto"/>
            <w:shd w:val="clear" w:color="auto" w:fill="auto"/>
            <w:tcMar>
              <w:top w:w="100" w:type="dxa"/>
              <w:left w:w="100" w:type="dxa"/>
              <w:bottom w:w="100" w:type="dxa"/>
              <w:right w:w="100" w:type="dxa"/>
            </w:tcMar>
          </w:tcPr>
          <w:p w14:paraId="43D479D1" w14:textId="77777777" w:rsidR="00AE7FB3" w:rsidRPr="0087647E" w:rsidRDefault="00892D7D" w:rsidP="00FB383A">
            <w:pPr>
              <w:widowControl w:val="0"/>
              <w:pBdr>
                <w:top w:val="nil"/>
                <w:left w:val="nil"/>
                <w:bottom w:val="nil"/>
                <w:right w:val="nil"/>
                <w:between w:val="nil"/>
              </w:pBdr>
              <w:spacing w:after="0" w:line="240" w:lineRule="auto"/>
              <w:jc w:val="center"/>
              <w:rPr>
                <w:sz w:val="24"/>
                <w:szCs w:val="24"/>
                <w:highlight w:val="green"/>
                <w:rPrChange w:id="228" w:author="Rossana Capoferri" w:date="2022-10-13T15:48:00Z">
                  <w:rPr>
                    <w:sz w:val="24"/>
                    <w:szCs w:val="24"/>
                  </w:rPr>
                </w:rPrChange>
              </w:rPr>
            </w:pPr>
            <w:r w:rsidRPr="0087647E">
              <w:rPr>
                <w:sz w:val="24"/>
                <w:szCs w:val="24"/>
                <w:highlight w:val="green"/>
                <w:rPrChange w:id="229" w:author="Rossana Capoferri" w:date="2022-10-13T15:48:00Z">
                  <w:rPr>
                    <w:sz w:val="24"/>
                    <w:szCs w:val="24"/>
                  </w:rPr>
                </w:rPrChange>
              </w:rPr>
              <w:t>14</w:t>
            </w:r>
          </w:p>
        </w:tc>
        <w:tc>
          <w:tcPr>
            <w:tcW w:w="0" w:type="auto"/>
            <w:shd w:val="clear" w:color="auto" w:fill="auto"/>
            <w:tcMar>
              <w:top w:w="100" w:type="dxa"/>
              <w:left w:w="100" w:type="dxa"/>
              <w:bottom w:w="100" w:type="dxa"/>
              <w:right w:w="100" w:type="dxa"/>
            </w:tcMar>
          </w:tcPr>
          <w:p w14:paraId="4952112E" w14:textId="610E46D8" w:rsidR="00AE7FB3" w:rsidRDefault="00892D7D" w:rsidP="00FB383A">
            <w:pPr>
              <w:widowControl w:val="0"/>
              <w:pBdr>
                <w:top w:val="nil"/>
                <w:left w:val="nil"/>
                <w:bottom w:val="nil"/>
                <w:right w:val="nil"/>
                <w:between w:val="nil"/>
              </w:pBdr>
              <w:spacing w:after="0" w:line="240" w:lineRule="auto"/>
              <w:jc w:val="center"/>
              <w:rPr>
                <w:sz w:val="24"/>
                <w:szCs w:val="24"/>
              </w:rPr>
            </w:pPr>
            <w:del w:id="230" w:author="Rossana Capoferri" w:date="2022-10-13T15:47:00Z">
              <w:r w:rsidDel="0087647E">
                <w:rPr>
                  <w:sz w:val="24"/>
                  <w:szCs w:val="24"/>
                </w:rPr>
                <w:delText>16</w:delText>
              </w:r>
            </w:del>
          </w:p>
        </w:tc>
        <w:tc>
          <w:tcPr>
            <w:tcW w:w="0" w:type="auto"/>
            <w:shd w:val="clear" w:color="auto" w:fill="auto"/>
            <w:tcMar>
              <w:top w:w="100" w:type="dxa"/>
              <w:left w:w="100" w:type="dxa"/>
              <w:bottom w:w="100" w:type="dxa"/>
              <w:right w:w="100" w:type="dxa"/>
            </w:tcMar>
          </w:tcPr>
          <w:p w14:paraId="6C69EBC6" w14:textId="4A486287" w:rsidR="00AE7FB3" w:rsidRDefault="00892D7D" w:rsidP="00FB383A">
            <w:pPr>
              <w:widowControl w:val="0"/>
              <w:pBdr>
                <w:top w:val="nil"/>
                <w:left w:val="nil"/>
                <w:bottom w:val="nil"/>
                <w:right w:val="nil"/>
                <w:between w:val="nil"/>
              </w:pBdr>
              <w:spacing w:after="0" w:line="240" w:lineRule="auto"/>
              <w:jc w:val="center"/>
              <w:rPr>
                <w:sz w:val="24"/>
                <w:szCs w:val="24"/>
              </w:rPr>
            </w:pPr>
            <w:del w:id="231" w:author="Rossana Capoferri" w:date="2022-10-13T15:47:00Z">
              <w:r w:rsidDel="0087647E">
                <w:rPr>
                  <w:sz w:val="24"/>
                  <w:szCs w:val="24"/>
                </w:rPr>
                <w:delText>8</w:delText>
              </w:r>
            </w:del>
          </w:p>
        </w:tc>
        <w:tc>
          <w:tcPr>
            <w:tcW w:w="0" w:type="auto"/>
            <w:shd w:val="clear" w:color="auto" w:fill="auto"/>
            <w:tcMar>
              <w:top w:w="100" w:type="dxa"/>
              <w:left w:w="100" w:type="dxa"/>
              <w:bottom w:w="100" w:type="dxa"/>
              <w:right w:w="100" w:type="dxa"/>
            </w:tcMar>
          </w:tcPr>
          <w:p w14:paraId="3686F182" w14:textId="45E055CD" w:rsidR="00AE7FB3" w:rsidRDefault="00892D7D" w:rsidP="00FB383A">
            <w:pPr>
              <w:widowControl w:val="0"/>
              <w:pBdr>
                <w:top w:val="nil"/>
                <w:left w:val="nil"/>
                <w:bottom w:val="nil"/>
                <w:right w:val="nil"/>
                <w:between w:val="nil"/>
              </w:pBdr>
              <w:spacing w:after="0" w:line="240" w:lineRule="auto"/>
              <w:jc w:val="center"/>
              <w:rPr>
                <w:sz w:val="24"/>
                <w:szCs w:val="24"/>
              </w:rPr>
            </w:pPr>
            <w:del w:id="232" w:author="Rossana Capoferri" w:date="2022-10-13T15:47:00Z">
              <w:r w:rsidDel="0087647E">
                <w:rPr>
                  <w:sz w:val="24"/>
                  <w:szCs w:val="24"/>
                </w:rPr>
                <w:delText>5</w:delText>
              </w:r>
            </w:del>
          </w:p>
        </w:tc>
      </w:tr>
    </w:tbl>
    <w:p w14:paraId="7F63CDD4" w14:textId="77777777" w:rsidR="00AE7FB3" w:rsidRDefault="00AE7FB3">
      <w:pPr>
        <w:spacing w:after="0" w:line="480" w:lineRule="auto"/>
        <w:jc w:val="both"/>
        <w:rPr>
          <w:sz w:val="24"/>
          <w:szCs w:val="24"/>
        </w:rPr>
      </w:pPr>
    </w:p>
    <w:p w14:paraId="32DC47CF" w14:textId="77777777" w:rsidR="00AE7FB3" w:rsidRPr="001722D8" w:rsidRDefault="00892D7D" w:rsidP="006A45D0">
      <w:pPr>
        <w:pStyle w:val="Titolo2"/>
        <w:spacing w:line="480" w:lineRule="auto"/>
      </w:pPr>
      <w:r w:rsidRPr="001722D8">
        <w:t>Taxonomic analysis</w:t>
      </w:r>
    </w:p>
    <w:p w14:paraId="47BBAB89" w14:textId="77777777" w:rsidR="00AE7FB3" w:rsidRPr="000D7D37" w:rsidRDefault="00892D7D" w:rsidP="006A45D0">
      <w:pPr>
        <w:pBdr>
          <w:top w:val="nil"/>
          <w:left w:val="nil"/>
          <w:bottom w:val="nil"/>
          <w:right w:val="nil"/>
          <w:between w:val="nil"/>
        </w:pBdr>
        <w:spacing w:after="120" w:line="480" w:lineRule="auto"/>
        <w:jc w:val="both"/>
        <w:rPr>
          <w:sz w:val="24"/>
          <w:szCs w:val="24"/>
          <w:lang w:val="en-US"/>
        </w:rPr>
      </w:pPr>
      <w:r w:rsidRPr="000D7D37">
        <w:rPr>
          <w:color w:val="000000"/>
          <w:sz w:val="24"/>
          <w:szCs w:val="24"/>
          <w:lang w:val="en-US"/>
        </w:rPr>
        <w:t xml:space="preserve">The taxonomic analysis for the three technical control samples Soy flour, </w:t>
      </w:r>
      <w:r w:rsidRPr="0087647E">
        <w:rPr>
          <w:color w:val="000000"/>
          <w:sz w:val="24"/>
          <w:szCs w:val="24"/>
          <w:highlight w:val="yellow"/>
          <w:lang w:val="en-US"/>
          <w:rPrChange w:id="233" w:author="Rossana Capoferri" w:date="2022-10-13T15:48:00Z">
            <w:rPr>
              <w:color w:val="000000"/>
              <w:sz w:val="24"/>
              <w:szCs w:val="24"/>
              <w:lang w:val="en-US"/>
            </w:rPr>
          </w:rPrChange>
        </w:rPr>
        <w:t>Feed_1 and Feed_2</w:t>
      </w:r>
      <w:r w:rsidRPr="000D7D37">
        <w:rPr>
          <w:color w:val="000000"/>
          <w:sz w:val="24"/>
          <w:szCs w:val="24"/>
          <w:lang w:val="en-US"/>
        </w:rPr>
        <w:t xml:space="preserve"> showed that the most abundant family was the </w:t>
      </w:r>
      <w:proofErr w:type="spellStart"/>
      <w:r w:rsidRPr="000D7D37">
        <w:rPr>
          <w:color w:val="000000"/>
          <w:sz w:val="24"/>
          <w:szCs w:val="24"/>
          <w:lang w:val="en-US"/>
        </w:rPr>
        <w:t>Poaceae</w:t>
      </w:r>
      <w:proofErr w:type="spellEnd"/>
      <w:r w:rsidRPr="000D7D37">
        <w:rPr>
          <w:color w:val="000000"/>
          <w:sz w:val="24"/>
          <w:szCs w:val="24"/>
          <w:lang w:val="en-US"/>
        </w:rPr>
        <w:t xml:space="preserve"> and Fabaceae in Feed_1 </w:t>
      </w:r>
      <w:r w:rsidRPr="0087647E">
        <w:rPr>
          <w:color w:val="000000"/>
          <w:sz w:val="24"/>
          <w:szCs w:val="24"/>
          <w:highlight w:val="green"/>
          <w:lang w:val="en-US"/>
          <w:rPrChange w:id="234" w:author="Rossana Capoferri" w:date="2022-10-13T15:48:00Z">
            <w:rPr>
              <w:color w:val="000000"/>
              <w:sz w:val="24"/>
              <w:szCs w:val="24"/>
              <w:lang w:val="en-US"/>
            </w:rPr>
          </w:rPrChange>
        </w:rPr>
        <w:t>(69.3% and 24.4%) and Feed_2 (74.8% and 7.3%)</w:t>
      </w:r>
      <w:r w:rsidRPr="000D7D37">
        <w:rPr>
          <w:color w:val="000000"/>
          <w:sz w:val="24"/>
          <w:szCs w:val="24"/>
          <w:lang w:val="en-US"/>
        </w:rPr>
        <w:t xml:space="preserve">, respectively, while for the Soy flour sample the almost only representative family was confirmed to be the Fabaceae </w:t>
      </w:r>
      <w:r w:rsidRPr="0087647E">
        <w:rPr>
          <w:color w:val="000000"/>
          <w:sz w:val="24"/>
          <w:szCs w:val="24"/>
          <w:highlight w:val="green"/>
          <w:lang w:val="en-US"/>
          <w:rPrChange w:id="235" w:author="Rossana Capoferri" w:date="2022-10-13T15:48:00Z">
            <w:rPr>
              <w:color w:val="000000"/>
              <w:sz w:val="24"/>
              <w:szCs w:val="24"/>
              <w:lang w:val="en-US"/>
            </w:rPr>
          </w:rPrChange>
        </w:rPr>
        <w:t>(99.5%),</w:t>
      </w:r>
      <w:r w:rsidRPr="000D7D37">
        <w:rPr>
          <w:color w:val="000000"/>
          <w:sz w:val="24"/>
          <w:szCs w:val="24"/>
          <w:lang w:val="en-US"/>
        </w:rPr>
        <w:t xml:space="preserve"> as expected. The different levels of species composition for Feed_1, Feed_2 </w:t>
      </w:r>
      <w:proofErr w:type="gramStart"/>
      <w:r w:rsidRPr="000D7D37">
        <w:rPr>
          <w:color w:val="000000"/>
          <w:sz w:val="24"/>
          <w:szCs w:val="24"/>
          <w:lang w:val="en-US"/>
        </w:rPr>
        <w:t>and  Soy</w:t>
      </w:r>
      <w:proofErr w:type="gramEnd"/>
      <w:r w:rsidRPr="000D7D37">
        <w:rPr>
          <w:color w:val="000000"/>
          <w:sz w:val="24"/>
          <w:szCs w:val="24"/>
          <w:lang w:val="en-US"/>
        </w:rPr>
        <w:t xml:space="preserve"> flour were shown in  Fig</w:t>
      </w:r>
      <w:r w:rsidRPr="000D7D37">
        <w:rPr>
          <w:sz w:val="24"/>
          <w:szCs w:val="24"/>
          <w:lang w:val="en-US"/>
        </w:rPr>
        <w:t>s</w:t>
      </w:r>
      <w:r w:rsidRPr="000D7D37">
        <w:rPr>
          <w:color w:val="000000"/>
          <w:sz w:val="24"/>
          <w:szCs w:val="24"/>
          <w:lang w:val="en-US"/>
        </w:rPr>
        <w:t xml:space="preserve"> 1</w:t>
      </w:r>
      <w:r w:rsidRPr="000D7D37">
        <w:rPr>
          <w:sz w:val="24"/>
          <w:szCs w:val="24"/>
          <w:lang w:val="en-US"/>
        </w:rPr>
        <w:t xml:space="preserve">, 2 and 3. </w:t>
      </w:r>
    </w:p>
    <w:p w14:paraId="05B090B9" w14:textId="77777777" w:rsidR="00AE7FB3" w:rsidRPr="000D7D37" w:rsidRDefault="00AE7FB3" w:rsidP="006A45D0">
      <w:pPr>
        <w:spacing w:after="0" w:line="480" w:lineRule="auto"/>
        <w:jc w:val="both"/>
        <w:rPr>
          <w:sz w:val="24"/>
          <w:szCs w:val="24"/>
          <w:lang w:val="en-US"/>
        </w:rPr>
      </w:pPr>
    </w:p>
    <w:p w14:paraId="61ACB689"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Fig 1. Taxonomic contents of the technical control Feed_1. </w:t>
      </w:r>
    </w:p>
    <w:p w14:paraId="39E3A1DA"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Fig 2. Taxonomic contents of the technical </w:t>
      </w:r>
      <w:proofErr w:type="gramStart"/>
      <w:r w:rsidRPr="000D7D37">
        <w:rPr>
          <w:sz w:val="24"/>
          <w:szCs w:val="24"/>
          <w:lang w:val="en-US"/>
        </w:rPr>
        <w:t>control  Feed</w:t>
      </w:r>
      <w:proofErr w:type="gramEnd"/>
      <w:r w:rsidRPr="000D7D37">
        <w:rPr>
          <w:sz w:val="24"/>
          <w:szCs w:val="24"/>
          <w:lang w:val="en-US"/>
        </w:rPr>
        <w:t>_2.</w:t>
      </w:r>
    </w:p>
    <w:p w14:paraId="6CC4FA3D" w14:textId="77777777" w:rsidR="00AE7FB3" w:rsidRPr="000D7D37" w:rsidRDefault="00892D7D" w:rsidP="006A45D0">
      <w:pPr>
        <w:spacing w:after="0" w:line="480" w:lineRule="auto"/>
        <w:jc w:val="both"/>
        <w:rPr>
          <w:sz w:val="24"/>
          <w:szCs w:val="24"/>
          <w:lang w:val="en-US"/>
        </w:rPr>
      </w:pPr>
      <w:r w:rsidRPr="000D7D37">
        <w:rPr>
          <w:sz w:val="24"/>
          <w:szCs w:val="24"/>
          <w:lang w:val="en-US"/>
        </w:rPr>
        <w:lastRenderedPageBreak/>
        <w:t xml:space="preserve">Fig 3. Taxonomic contents of the technical </w:t>
      </w:r>
      <w:proofErr w:type="gramStart"/>
      <w:r w:rsidRPr="000D7D37">
        <w:rPr>
          <w:sz w:val="24"/>
          <w:szCs w:val="24"/>
          <w:lang w:val="en-US"/>
        </w:rPr>
        <w:t>control  Soy</w:t>
      </w:r>
      <w:proofErr w:type="gramEnd"/>
      <w:r w:rsidRPr="000D7D37">
        <w:rPr>
          <w:sz w:val="24"/>
          <w:szCs w:val="24"/>
          <w:lang w:val="en-US"/>
        </w:rPr>
        <w:t xml:space="preserve"> flour. </w:t>
      </w:r>
    </w:p>
    <w:p w14:paraId="5BC0F264" w14:textId="77777777" w:rsidR="00AE7FB3" w:rsidRPr="000D7D37" w:rsidRDefault="00AE7FB3" w:rsidP="006A45D0">
      <w:pPr>
        <w:pBdr>
          <w:top w:val="nil"/>
          <w:left w:val="nil"/>
          <w:bottom w:val="nil"/>
          <w:right w:val="nil"/>
          <w:between w:val="nil"/>
        </w:pBdr>
        <w:spacing w:after="120" w:line="480" w:lineRule="auto"/>
        <w:jc w:val="both"/>
        <w:rPr>
          <w:sz w:val="24"/>
          <w:szCs w:val="24"/>
          <w:lang w:val="en-US"/>
        </w:rPr>
      </w:pPr>
    </w:p>
    <w:p w14:paraId="141FC677" w14:textId="77777777" w:rsidR="00AE7FB3" w:rsidRPr="000D7D37" w:rsidRDefault="00892D7D" w:rsidP="00AC5D5E">
      <w:pPr>
        <w:pBdr>
          <w:top w:val="nil"/>
          <w:left w:val="nil"/>
          <w:bottom w:val="nil"/>
          <w:right w:val="nil"/>
          <w:between w:val="nil"/>
        </w:pBdr>
        <w:spacing w:after="120" w:line="480" w:lineRule="auto"/>
        <w:jc w:val="both"/>
        <w:rPr>
          <w:b/>
          <w:sz w:val="24"/>
          <w:szCs w:val="24"/>
          <w:lang w:val="en-US"/>
        </w:rPr>
      </w:pPr>
      <w:r w:rsidRPr="000D7D37">
        <w:rPr>
          <w:sz w:val="24"/>
          <w:szCs w:val="24"/>
          <w:lang w:val="en-US"/>
        </w:rPr>
        <w:t xml:space="preserve">In the milk samples, the metabarcoding analysis associated all the assigned reads to the </w:t>
      </w:r>
      <w:proofErr w:type="spellStart"/>
      <w:r w:rsidRPr="000D7D37">
        <w:rPr>
          <w:sz w:val="24"/>
          <w:szCs w:val="24"/>
          <w:lang w:val="en-US"/>
        </w:rPr>
        <w:t>Streptophyta</w:t>
      </w:r>
      <w:proofErr w:type="spellEnd"/>
      <w:r w:rsidRPr="000D7D37">
        <w:rPr>
          <w:sz w:val="24"/>
          <w:szCs w:val="24"/>
          <w:lang w:val="en-US"/>
        </w:rPr>
        <w:t xml:space="preserve"> Phylum. Analysis of deeper taxa identified 7 families (</w:t>
      </w:r>
      <w:r w:rsidRPr="000D7D37">
        <w:rPr>
          <w:i/>
          <w:sz w:val="24"/>
          <w:szCs w:val="24"/>
          <w:lang w:val="en-US"/>
        </w:rPr>
        <w:t xml:space="preserve">Fabaceae, Convolvulaceae, </w:t>
      </w:r>
      <w:proofErr w:type="spellStart"/>
      <w:r w:rsidRPr="000D7D37">
        <w:rPr>
          <w:i/>
          <w:sz w:val="24"/>
          <w:szCs w:val="24"/>
          <w:lang w:val="en-US"/>
        </w:rPr>
        <w:t>Poaceae</w:t>
      </w:r>
      <w:proofErr w:type="spellEnd"/>
      <w:r w:rsidRPr="000D7D37">
        <w:rPr>
          <w:i/>
          <w:sz w:val="24"/>
          <w:szCs w:val="24"/>
          <w:lang w:val="en-US"/>
        </w:rPr>
        <w:t xml:space="preserve">, </w:t>
      </w:r>
      <w:proofErr w:type="spellStart"/>
      <w:r w:rsidRPr="000D7D37">
        <w:rPr>
          <w:i/>
          <w:sz w:val="24"/>
          <w:szCs w:val="24"/>
          <w:lang w:val="en-US"/>
        </w:rPr>
        <w:t>Rubiaceae</w:t>
      </w:r>
      <w:proofErr w:type="spellEnd"/>
      <w:r w:rsidRPr="000D7D37">
        <w:rPr>
          <w:i/>
          <w:sz w:val="24"/>
          <w:szCs w:val="24"/>
          <w:lang w:val="en-US"/>
        </w:rPr>
        <w:t xml:space="preserve">, </w:t>
      </w:r>
      <w:proofErr w:type="spellStart"/>
      <w:r w:rsidRPr="000D7D37">
        <w:rPr>
          <w:i/>
          <w:sz w:val="24"/>
          <w:szCs w:val="24"/>
          <w:lang w:val="en-US"/>
        </w:rPr>
        <w:t>Malvaceae</w:t>
      </w:r>
      <w:proofErr w:type="spellEnd"/>
      <w:r w:rsidRPr="000D7D37">
        <w:rPr>
          <w:i/>
          <w:sz w:val="24"/>
          <w:szCs w:val="24"/>
          <w:lang w:val="en-US"/>
        </w:rPr>
        <w:t>, Asteraceae and Ranunculaceae</w:t>
      </w:r>
      <w:r w:rsidRPr="000D7D37">
        <w:rPr>
          <w:sz w:val="24"/>
          <w:szCs w:val="24"/>
          <w:lang w:val="en-US"/>
        </w:rPr>
        <w:t>), 14</w:t>
      </w:r>
      <w:r w:rsidRPr="000D7D37">
        <w:rPr>
          <w:b/>
          <w:sz w:val="24"/>
          <w:szCs w:val="24"/>
          <w:lang w:val="en-US"/>
        </w:rPr>
        <w:t xml:space="preserve"> </w:t>
      </w:r>
      <w:r w:rsidRPr="000D7D37">
        <w:rPr>
          <w:sz w:val="24"/>
          <w:szCs w:val="24"/>
          <w:lang w:val="en-US"/>
        </w:rPr>
        <w:t>genera (</w:t>
      </w:r>
      <w:r w:rsidRPr="000D7D37">
        <w:rPr>
          <w:i/>
          <w:sz w:val="24"/>
          <w:szCs w:val="24"/>
          <w:lang w:val="en-US"/>
        </w:rPr>
        <w:t xml:space="preserve">Ceratonia, </w:t>
      </w:r>
      <w:proofErr w:type="spellStart"/>
      <w:r w:rsidRPr="000D7D37">
        <w:rPr>
          <w:i/>
          <w:sz w:val="24"/>
          <w:szCs w:val="24"/>
          <w:lang w:val="en-US"/>
        </w:rPr>
        <w:t>Cuscuta</w:t>
      </w:r>
      <w:proofErr w:type="spellEnd"/>
      <w:r w:rsidRPr="000D7D37">
        <w:rPr>
          <w:i/>
          <w:sz w:val="24"/>
          <w:szCs w:val="24"/>
          <w:lang w:val="en-US"/>
        </w:rPr>
        <w:t xml:space="preserve">, Glycine, Triticum, Gallium, Gossypium, Medicago, Panicum, Lolium, Helianthus, Pisum, </w:t>
      </w:r>
      <w:proofErr w:type="spellStart"/>
      <w:r w:rsidRPr="000D7D37">
        <w:rPr>
          <w:i/>
          <w:sz w:val="24"/>
          <w:szCs w:val="24"/>
          <w:lang w:val="en-US"/>
        </w:rPr>
        <w:t>Zea</w:t>
      </w:r>
      <w:proofErr w:type="spellEnd"/>
      <w:r w:rsidRPr="000D7D37">
        <w:rPr>
          <w:i/>
          <w:sz w:val="24"/>
          <w:szCs w:val="24"/>
          <w:lang w:val="en-US"/>
        </w:rPr>
        <w:t>, Delphinium and Vicia</w:t>
      </w:r>
      <w:r w:rsidRPr="000D7D37">
        <w:rPr>
          <w:sz w:val="24"/>
          <w:szCs w:val="24"/>
          <w:lang w:val="en-US"/>
        </w:rPr>
        <w:t>) and 14 plant species (</w:t>
      </w:r>
      <w:r w:rsidRPr="000D7D37">
        <w:rPr>
          <w:i/>
          <w:sz w:val="24"/>
          <w:szCs w:val="24"/>
          <w:lang w:val="en-US"/>
        </w:rPr>
        <w:t xml:space="preserve">Ceratonia siliqua, Triticum </w:t>
      </w:r>
      <w:proofErr w:type="spellStart"/>
      <w:r w:rsidRPr="000D7D37">
        <w:rPr>
          <w:i/>
          <w:sz w:val="24"/>
          <w:szCs w:val="24"/>
          <w:lang w:val="en-US"/>
        </w:rPr>
        <w:t>aestivum</w:t>
      </w:r>
      <w:proofErr w:type="spellEnd"/>
      <w:r w:rsidRPr="000D7D37">
        <w:rPr>
          <w:i/>
          <w:sz w:val="24"/>
          <w:szCs w:val="24"/>
          <w:lang w:val="en-US"/>
        </w:rPr>
        <w:t xml:space="preserve">, Medicago sativa, Gossypium </w:t>
      </w:r>
      <w:proofErr w:type="spellStart"/>
      <w:r w:rsidRPr="000D7D37">
        <w:rPr>
          <w:i/>
          <w:sz w:val="24"/>
          <w:szCs w:val="24"/>
          <w:lang w:val="en-US"/>
        </w:rPr>
        <w:t>mustelinum</w:t>
      </w:r>
      <w:proofErr w:type="spellEnd"/>
      <w:r w:rsidRPr="000D7D37">
        <w:rPr>
          <w:i/>
          <w:sz w:val="24"/>
          <w:szCs w:val="24"/>
          <w:lang w:val="en-US"/>
        </w:rPr>
        <w:t xml:space="preserve">, Glycine max, Panicum </w:t>
      </w:r>
      <w:proofErr w:type="spellStart"/>
      <w:r w:rsidRPr="000D7D37">
        <w:rPr>
          <w:i/>
          <w:sz w:val="24"/>
          <w:szCs w:val="24"/>
          <w:lang w:val="en-US"/>
        </w:rPr>
        <w:t>pygmaeum</w:t>
      </w:r>
      <w:proofErr w:type="spellEnd"/>
      <w:r w:rsidRPr="000D7D37">
        <w:rPr>
          <w:i/>
          <w:sz w:val="24"/>
          <w:szCs w:val="24"/>
          <w:lang w:val="en-US"/>
        </w:rPr>
        <w:t xml:space="preserve">, Panicum </w:t>
      </w:r>
      <w:proofErr w:type="spellStart"/>
      <w:r w:rsidRPr="000D7D37">
        <w:rPr>
          <w:i/>
          <w:sz w:val="24"/>
          <w:szCs w:val="24"/>
          <w:lang w:val="en-US"/>
        </w:rPr>
        <w:t>wiehei</w:t>
      </w:r>
      <w:proofErr w:type="spellEnd"/>
      <w:r w:rsidRPr="000D7D37">
        <w:rPr>
          <w:i/>
          <w:sz w:val="24"/>
          <w:szCs w:val="24"/>
          <w:lang w:val="en-US"/>
        </w:rPr>
        <w:t xml:space="preserve">, Lolium </w:t>
      </w:r>
      <w:proofErr w:type="spellStart"/>
      <w:r w:rsidRPr="000D7D37">
        <w:rPr>
          <w:i/>
          <w:sz w:val="24"/>
          <w:szCs w:val="24"/>
          <w:lang w:val="en-US"/>
        </w:rPr>
        <w:t>perenne</w:t>
      </w:r>
      <w:proofErr w:type="spellEnd"/>
      <w:r w:rsidRPr="000D7D37">
        <w:rPr>
          <w:i/>
          <w:sz w:val="24"/>
          <w:szCs w:val="24"/>
          <w:lang w:val="en-US"/>
        </w:rPr>
        <w:t xml:space="preserve">, Pisum sativum, Helianthus annuus, Vicia </w:t>
      </w:r>
      <w:proofErr w:type="spellStart"/>
      <w:r w:rsidRPr="000D7D37">
        <w:rPr>
          <w:i/>
          <w:sz w:val="24"/>
          <w:szCs w:val="24"/>
          <w:lang w:val="en-US"/>
        </w:rPr>
        <w:t>faba</w:t>
      </w:r>
      <w:proofErr w:type="spellEnd"/>
      <w:r w:rsidRPr="000D7D37">
        <w:rPr>
          <w:i/>
          <w:sz w:val="24"/>
          <w:szCs w:val="24"/>
          <w:lang w:val="en-US"/>
        </w:rPr>
        <w:t xml:space="preserve">, </w:t>
      </w:r>
      <w:proofErr w:type="spellStart"/>
      <w:r w:rsidRPr="000D7D37">
        <w:rPr>
          <w:i/>
          <w:sz w:val="24"/>
          <w:szCs w:val="24"/>
          <w:lang w:val="en-US"/>
        </w:rPr>
        <w:t>Zea</w:t>
      </w:r>
      <w:proofErr w:type="spellEnd"/>
      <w:r w:rsidRPr="000D7D37">
        <w:rPr>
          <w:i/>
          <w:sz w:val="24"/>
          <w:szCs w:val="24"/>
          <w:lang w:val="en-US"/>
        </w:rPr>
        <w:t xml:space="preserve"> mays, Delphinium grandiflorum and Secale cereale</w:t>
      </w:r>
      <w:r w:rsidR="00AC5D5E">
        <w:rPr>
          <w:sz w:val="24"/>
          <w:szCs w:val="24"/>
          <w:lang w:val="en-US"/>
        </w:rPr>
        <w:t xml:space="preserve">). </w:t>
      </w:r>
      <w:r w:rsidRPr="000D7D37">
        <w:rPr>
          <w:sz w:val="24"/>
          <w:szCs w:val="24"/>
          <w:lang w:val="en-US"/>
        </w:rPr>
        <w:t>Among the seven</w:t>
      </w:r>
      <w:r w:rsidRPr="000D7D37">
        <w:rPr>
          <w:b/>
          <w:sz w:val="24"/>
          <w:szCs w:val="24"/>
          <w:lang w:val="en-US"/>
        </w:rPr>
        <w:t xml:space="preserve"> </w:t>
      </w:r>
      <w:r w:rsidRPr="000D7D37">
        <w:rPr>
          <w:sz w:val="24"/>
          <w:szCs w:val="24"/>
          <w:lang w:val="en-US"/>
        </w:rPr>
        <w:t xml:space="preserve">families identified, the most abundant were: Fabaceae (55.9%), Convolvulaceae (26.6%) and </w:t>
      </w:r>
      <w:proofErr w:type="spellStart"/>
      <w:r w:rsidRPr="000D7D37">
        <w:rPr>
          <w:sz w:val="24"/>
          <w:szCs w:val="24"/>
          <w:lang w:val="en-US"/>
        </w:rPr>
        <w:t>Poaceae</w:t>
      </w:r>
      <w:proofErr w:type="spellEnd"/>
      <w:r w:rsidRPr="000D7D37">
        <w:rPr>
          <w:sz w:val="24"/>
          <w:szCs w:val="24"/>
          <w:lang w:val="en-US"/>
        </w:rPr>
        <w:t xml:space="preserve"> (9.4%), followed by </w:t>
      </w:r>
      <w:proofErr w:type="spellStart"/>
      <w:r w:rsidRPr="000D7D37">
        <w:rPr>
          <w:sz w:val="24"/>
          <w:szCs w:val="24"/>
          <w:lang w:val="en-US"/>
        </w:rPr>
        <w:t>Rubiaceae</w:t>
      </w:r>
      <w:proofErr w:type="spellEnd"/>
      <w:r w:rsidRPr="000D7D37">
        <w:rPr>
          <w:sz w:val="24"/>
          <w:szCs w:val="24"/>
          <w:lang w:val="en-US"/>
        </w:rPr>
        <w:t xml:space="preserve"> (4.3%), </w:t>
      </w:r>
      <w:proofErr w:type="spellStart"/>
      <w:r w:rsidRPr="000D7D37">
        <w:rPr>
          <w:sz w:val="24"/>
          <w:szCs w:val="24"/>
          <w:lang w:val="en-US"/>
        </w:rPr>
        <w:t>Malvaceae</w:t>
      </w:r>
      <w:proofErr w:type="spellEnd"/>
      <w:r w:rsidRPr="000D7D37">
        <w:rPr>
          <w:sz w:val="24"/>
          <w:szCs w:val="24"/>
          <w:lang w:val="en-US"/>
        </w:rPr>
        <w:t xml:space="preserve"> (3.4%), Asteraceae (0.2%) and Ranunculaceae (0.1%). At a lower taxonomic level, the most representative genera were Ceratonia (33.9%), </w:t>
      </w:r>
      <w:proofErr w:type="spellStart"/>
      <w:r w:rsidRPr="000D7D37">
        <w:rPr>
          <w:sz w:val="24"/>
          <w:szCs w:val="24"/>
          <w:lang w:val="en-US"/>
        </w:rPr>
        <w:t>Cuscuta</w:t>
      </w:r>
      <w:proofErr w:type="spellEnd"/>
      <w:r w:rsidRPr="000D7D37">
        <w:rPr>
          <w:sz w:val="24"/>
          <w:szCs w:val="24"/>
          <w:lang w:val="en-US"/>
        </w:rPr>
        <w:t xml:space="preserve"> (26.9%), Glycine (21.2%) and Triticum (5.8%)</w:t>
      </w:r>
      <w:r w:rsidRPr="000D7D37">
        <w:rPr>
          <w:b/>
          <w:sz w:val="24"/>
          <w:szCs w:val="24"/>
          <w:lang w:val="en-US"/>
        </w:rPr>
        <w:t>.</w:t>
      </w:r>
    </w:p>
    <w:p w14:paraId="220D786F" w14:textId="15B10E20" w:rsidR="00AE7FB3" w:rsidRPr="000D7D37" w:rsidDel="0087647E" w:rsidRDefault="00892D7D" w:rsidP="006A45D0">
      <w:pPr>
        <w:spacing w:after="0" w:line="480" w:lineRule="auto"/>
        <w:jc w:val="both"/>
        <w:rPr>
          <w:del w:id="236" w:author="Rossana Capoferri" w:date="2022-10-13T15:49:00Z"/>
          <w:sz w:val="24"/>
          <w:szCs w:val="24"/>
          <w:lang w:val="en-US"/>
        </w:rPr>
      </w:pPr>
      <w:del w:id="237" w:author="Rossana Capoferri" w:date="2022-10-13T15:49:00Z">
        <w:r w:rsidRPr="000D7D37" w:rsidDel="0087647E">
          <w:rPr>
            <w:sz w:val="24"/>
            <w:szCs w:val="24"/>
            <w:lang w:val="en-US"/>
          </w:rPr>
          <w:delText xml:space="preserve">Concerning the commercial milk samples, at the Phylum level all the assigned reads were identified as Streptophyta. With regard to analysys at deeper taxa, a minor number of families and genera were found compared to GP milk samples. In details, the five families were: </w:delText>
        </w:r>
        <w:r w:rsidRPr="000D7D37" w:rsidDel="0087647E">
          <w:rPr>
            <w:i/>
            <w:sz w:val="24"/>
            <w:szCs w:val="24"/>
            <w:lang w:val="en-US"/>
          </w:rPr>
          <w:delText xml:space="preserve">Fabaceae </w:delText>
        </w:r>
        <w:r w:rsidRPr="000D7D37" w:rsidDel="0087647E">
          <w:rPr>
            <w:sz w:val="24"/>
            <w:szCs w:val="24"/>
            <w:lang w:val="en-US"/>
          </w:rPr>
          <w:delText>(70.4%),</w:delText>
        </w:r>
        <w:r w:rsidRPr="000D7D37" w:rsidDel="0087647E">
          <w:rPr>
            <w:b/>
            <w:sz w:val="24"/>
            <w:szCs w:val="24"/>
            <w:lang w:val="en-US"/>
          </w:rPr>
          <w:delText xml:space="preserve"> </w:delText>
        </w:r>
        <w:r w:rsidRPr="000D7D37" w:rsidDel="0087647E">
          <w:rPr>
            <w:i/>
            <w:sz w:val="24"/>
            <w:szCs w:val="24"/>
            <w:lang w:val="en-US"/>
          </w:rPr>
          <w:delText xml:space="preserve">Convolvulaceae </w:delText>
        </w:r>
        <w:r w:rsidRPr="000D7D37" w:rsidDel="0087647E">
          <w:rPr>
            <w:sz w:val="24"/>
            <w:szCs w:val="24"/>
            <w:lang w:val="en-US"/>
          </w:rPr>
          <w:delText>(20.6%),</w:delText>
        </w:r>
        <w:r w:rsidRPr="000D7D37" w:rsidDel="0087647E">
          <w:rPr>
            <w:b/>
            <w:sz w:val="24"/>
            <w:szCs w:val="24"/>
            <w:lang w:val="en-US"/>
          </w:rPr>
          <w:delText xml:space="preserve"> </w:delText>
        </w:r>
        <w:r w:rsidRPr="000D7D37" w:rsidDel="0087647E">
          <w:rPr>
            <w:i/>
            <w:sz w:val="24"/>
            <w:szCs w:val="24"/>
            <w:lang w:val="en-US"/>
          </w:rPr>
          <w:delText xml:space="preserve">Poaceae </w:delText>
        </w:r>
        <w:r w:rsidRPr="000D7D37" w:rsidDel="0087647E">
          <w:rPr>
            <w:sz w:val="24"/>
            <w:szCs w:val="24"/>
            <w:lang w:val="en-US"/>
          </w:rPr>
          <w:delText>(5.0%)</w:delText>
        </w:r>
        <w:r w:rsidRPr="000D7D37" w:rsidDel="0087647E">
          <w:rPr>
            <w:i/>
            <w:sz w:val="24"/>
            <w:szCs w:val="24"/>
            <w:lang w:val="en-US"/>
          </w:rPr>
          <w:delText xml:space="preserve">, Rubiaceae </w:delText>
        </w:r>
        <w:r w:rsidRPr="000D7D37" w:rsidDel="0087647E">
          <w:rPr>
            <w:sz w:val="24"/>
            <w:szCs w:val="24"/>
            <w:lang w:val="en-US"/>
          </w:rPr>
          <w:delText>(2.7%)</w:delText>
        </w:r>
        <w:r w:rsidRPr="000D7D37" w:rsidDel="0087647E">
          <w:rPr>
            <w:i/>
            <w:sz w:val="24"/>
            <w:szCs w:val="24"/>
            <w:lang w:val="en-US"/>
          </w:rPr>
          <w:delText xml:space="preserve"> and Malvaceae </w:delText>
        </w:r>
        <w:r w:rsidRPr="000D7D37" w:rsidDel="0087647E">
          <w:rPr>
            <w:sz w:val="24"/>
            <w:szCs w:val="24"/>
            <w:lang w:val="en-US"/>
          </w:rPr>
          <w:delText>(1.3%)</w:delText>
        </w:r>
        <w:r w:rsidRPr="000D7D37" w:rsidDel="0087647E">
          <w:rPr>
            <w:i/>
            <w:sz w:val="24"/>
            <w:szCs w:val="24"/>
            <w:lang w:val="en-US"/>
          </w:rPr>
          <w:delText xml:space="preserve">, </w:delText>
        </w:r>
        <w:r w:rsidRPr="000D7D37" w:rsidDel="0087647E">
          <w:rPr>
            <w:sz w:val="24"/>
            <w:szCs w:val="24"/>
            <w:lang w:val="en-US"/>
          </w:rPr>
          <w:delText xml:space="preserve">whereas the 8 genera were </w:delText>
        </w:r>
        <w:r w:rsidRPr="000D7D37" w:rsidDel="0087647E">
          <w:rPr>
            <w:i/>
            <w:sz w:val="24"/>
            <w:szCs w:val="24"/>
            <w:lang w:val="en-US"/>
          </w:rPr>
          <w:delText xml:space="preserve">Ceratonia </w:delText>
        </w:r>
        <w:r w:rsidRPr="000D7D37" w:rsidDel="0087647E">
          <w:rPr>
            <w:sz w:val="24"/>
            <w:szCs w:val="24"/>
            <w:lang w:val="en-US"/>
          </w:rPr>
          <w:delText>(40.3%)</w:delText>
        </w:r>
        <w:r w:rsidRPr="000D7D37" w:rsidDel="0087647E">
          <w:rPr>
            <w:i/>
            <w:sz w:val="24"/>
            <w:szCs w:val="24"/>
            <w:lang w:val="en-US"/>
          </w:rPr>
          <w:delText xml:space="preserve">, Cuscuta </w:delText>
        </w:r>
        <w:r w:rsidRPr="000D7D37" w:rsidDel="0087647E">
          <w:rPr>
            <w:sz w:val="24"/>
            <w:szCs w:val="24"/>
            <w:lang w:val="en-US"/>
          </w:rPr>
          <w:delText xml:space="preserve">(20.6%), </w:delText>
        </w:r>
        <w:r w:rsidRPr="000D7D37" w:rsidDel="0087647E">
          <w:rPr>
            <w:i/>
            <w:sz w:val="24"/>
            <w:szCs w:val="24"/>
            <w:lang w:val="en-US"/>
          </w:rPr>
          <w:delText xml:space="preserve">Glycine </w:delText>
        </w:r>
        <w:r w:rsidRPr="000D7D37" w:rsidDel="0087647E">
          <w:rPr>
            <w:sz w:val="24"/>
            <w:szCs w:val="24"/>
            <w:lang w:val="en-US"/>
          </w:rPr>
          <w:delText>(28.3%),</w:delText>
        </w:r>
        <w:r w:rsidRPr="000D7D37" w:rsidDel="0087647E">
          <w:rPr>
            <w:i/>
            <w:sz w:val="24"/>
            <w:szCs w:val="24"/>
            <w:lang w:val="en-US"/>
          </w:rPr>
          <w:delText xml:space="preserve"> Triticum </w:delText>
        </w:r>
        <w:r w:rsidRPr="000D7D37" w:rsidDel="0087647E">
          <w:rPr>
            <w:sz w:val="24"/>
            <w:szCs w:val="24"/>
            <w:lang w:val="en-US"/>
          </w:rPr>
          <w:delText>(1.6%),</w:delText>
        </w:r>
        <w:r w:rsidRPr="000D7D37" w:rsidDel="0087647E">
          <w:rPr>
            <w:i/>
            <w:sz w:val="24"/>
            <w:szCs w:val="24"/>
            <w:lang w:val="en-US"/>
          </w:rPr>
          <w:delText xml:space="preserve"> Gallium </w:delText>
        </w:r>
        <w:r w:rsidRPr="000D7D37" w:rsidDel="0087647E">
          <w:rPr>
            <w:sz w:val="24"/>
            <w:szCs w:val="24"/>
            <w:lang w:val="en-US"/>
          </w:rPr>
          <w:delText>(2.7%),</w:delText>
        </w:r>
        <w:r w:rsidRPr="000D7D37" w:rsidDel="0087647E">
          <w:rPr>
            <w:i/>
            <w:sz w:val="24"/>
            <w:szCs w:val="24"/>
            <w:lang w:val="en-US"/>
          </w:rPr>
          <w:delText xml:space="preserve"> Gossypium</w:delText>
        </w:r>
        <w:r w:rsidRPr="000D7D37" w:rsidDel="0087647E">
          <w:rPr>
            <w:sz w:val="24"/>
            <w:szCs w:val="24"/>
            <w:lang w:val="en-US"/>
          </w:rPr>
          <w:delText xml:space="preserve"> (1.3%), </w:delText>
        </w:r>
        <w:r w:rsidRPr="000D7D37" w:rsidDel="0087647E">
          <w:rPr>
            <w:i/>
            <w:sz w:val="24"/>
            <w:szCs w:val="24"/>
            <w:lang w:val="en-US"/>
          </w:rPr>
          <w:delText xml:space="preserve">Medicago </w:delText>
        </w:r>
        <w:r w:rsidRPr="000D7D37" w:rsidDel="0087647E">
          <w:rPr>
            <w:sz w:val="24"/>
            <w:szCs w:val="24"/>
            <w:lang w:val="en-US"/>
          </w:rPr>
          <w:delText>(1.7%)</w:delText>
        </w:r>
        <w:r w:rsidRPr="000D7D37" w:rsidDel="0087647E">
          <w:rPr>
            <w:i/>
            <w:sz w:val="24"/>
            <w:szCs w:val="24"/>
            <w:lang w:val="en-US"/>
          </w:rPr>
          <w:delText xml:space="preserve"> and Panicum </w:delText>
        </w:r>
        <w:r w:rsidRPr="000D7D37" w:rsidDel="0087647E">
          <w:rPr>
            <w:sz w:val="24"/>
            <w:szCs w:val="24"/>
            <w:lang w:val="en-US"/>
          </w:rPr>
          <w:delText>(3.4%)</w:delText>
        </w:r>
        <w:r w:rsidRPr="000D7D37" w:rsidDel="0087647E">
          <w:rPr>
            <w:i/>
            <w:sz w:val="24"/>
            <w:szCs w:val="24"/>
            <w:lang w:val="en-US"/>
          </w:rPr>
          <w:delText xml:space="preserve"> </w:delText>
        </w:r>
        <w:r w:rsidRPr="000D7D37" w:rsidDel="0087647E">
          <w:rPr>
            <w:sz w:val="24"/>
            <w:szCs w:val="24"/>
            <w:lang w:val="en-US"/>
          </w:rPr>
          <w:delText xml:space="preserve">and </w:delText>
        </w:r>
        <w:r w:rsidRPr="00AC5D5E" w:rsidDel="0087647E">
          <w:rPr>
            <w:sz w:val="24"/>
            <w:szCs w:val="24"/>
            <w:lang w:val="en-US"/>
          </w:rPr>
          <w:delText>5</w:delText>
        </w:r>
        <w:r w:rsidRPr="000D7D37" w:rsidDel="0087647E">
          <w:rPr>
            <w:sz w:val="24"/>
            <w:szCs w:val="24"/>
            <w:lang w:val="en-US"/>
          </w:rPr>
          <w:delText xml:space="preserve"> plant species </w:delText>
        </w:r>
        <w:r w:rsidR="00B268D1" w:rsidDel="0087647E">
          <w:rPr>
            <w:sz w:val="24"/>
            <w:szCs w:val="24"/>
            <w:lang w:val="en-US"/>
          </w:rPr>
          <w:delText>S1, S2 and S3 Tables.</w:delText>
        </w:r>
      </w:del>
    </w:p>
    <w:p w14:paraId="79D1EC73" w14:textId="77777777" w:rsidR="00AE7FB3" w:rsidRPr="000D7D37" w:rsidRDefault="00892D7D" w:rsidP="006A45D0">
      <w:pPr>
        <w:spacing w:after="0" w:line="480" w:lineRule="auto"/>
        <w:jc w:val="both"/>
        <w:rPr>
          <w:sz w:val="24"/>
          <w:szCs w:val="24"/>
          <w:lang w:val="en-US"/>
        </w:rPr>
      </w:pPr>
      <w:r w:rsidRPr="000D7D37">
        <w:rPr>
          <w:sz w:val="24"/>
          <w:szCs w:val="24"/>
          <w:lang w:val="en-US"/>
        </w:rPr>
        <w:t xml:space="preserve">In </w:t>
      </w:r>
      <w:del w:id="238" w:author="Rossana Capoferri" w:date="2022-10-13T15:49:00Z">
        <w:r w:rsidR="00B268D1" w:rsidDel="0087647E">
          <w:rPr>
            <w:sz w:val="24"/>
            <w:szCs w:val="24"/>
            <w:lang w:val="en-US"/>
          </w:rPr>
          <w:delText>S</w:delText>
        </w:r>
      </w:del>
      <w:r w:rsidR="00732A59">
        <w:rPr>
          <w:sz w:val="24"/>
          <w:szCs w:val="24"/>
          <w:lang w:val="en-US"/>
        </w:rPr>
        <w:t>2</w:t>
      </w:r>
      <w:r w:rsidR="00B268D1">
        <w:rPr>
          <w:sz w:val="24"/>
          <w:szCs w:val="24"/>
          <w:lang w:val="en-US"/>
        </w:rPr>
        <w:t xml:space="preserve">, </w:t>
      </w:r>
      <w:del w:id="239" w:author="Rossana Capoferri" w:date="2022-10-13T15:49:00Z">
        <w:r w:rsidRPr="000D7D37" w:rsidDel="0087647E">
          <w:rPr>
            <w:sz w:val="24"/>
            <w:szCs w:val="24"/>
            <w:lang w:val="en-US"/>
          </w:rPr>
          <w:delText>S</w:delText>
        </w:r>
      </w:del>
      <w:r w:rsidR="00732A59">
        <w:rPr>
          <w:sz w:val="24"/>
          <w:szCs w:val="24"/>
          <w:lang w:val="en-US"/>
        </w:rPr>
        <w:t>3</w:t>
      </w:r>
      <w:r w:rsidRPr="000D7D37">
        <w:rPr>
          <w:sz w:val="24"/>
          <w:szCs w:val="24"/>
          <w:lang w:val="en-US"/>
        </w:rPr>
        <w:t xml:space="preserve"> and </w:t>
      </w:r>
      <w:del w:id="240" w:author="Rossana Capoferri" w:date="2022-10-13T15:49:00Z">
        <w:r w:rsidRPr="000D7D37" w:rsidDel="0087647E">
          <w:rPr>
            <w:sz w:val="24"/>
            <w:szCs w:val="24"/>
            <w:lang w:val="en-US"/>
          </w:rPr>
          <w:delText>S</w:delText>
        </w:r>
      </w:del>
      <w:r w:rsidR="00732A59">
        <w:rPr>
          <w:sz w:val="24"/>
          <w:szCs w:val="24"/>
          <w:lang w:val="en-US"/>
        </w:rPr>
        <w:t>4</w:t>
      </w:r>
      <w:r w:rsidR="00B268D1">
        <w:rPr>
          <w:sz w:val="24"/>
          <w:szCs w:val="24"/>
          <w:lang w:val="en-US"/>
        </w:rPr>
        <w:t xml:space="preserve"> Figs.,</w:t>
      </w:r>
      <w:r w:rsidRPr="000D7D37">
        <w:rPr>
          <w:sz w:val="24"/>
          <w:szCs w:val="24"/>
          <w:lang w:val="en-US"/>
        </w:rPr>
        <w:t xml:space="preserve"> with regard to the abundance, are shown the heatmaps for dominant (&gt;1%) centroids at different taxonomic levels: species, genus and family, respectively.</w:t>
      </w:r>
    </w:p>
    <w:p w14:paraId="0568E57A" w14:textId="77777777" w:rsidR="00AE7FB3" w:rsidRPr="00805520" w:rsidRDefault="00892D7D" w:rsidP="006A45D0">
      <w:pPr>
        <w:pStyle w:val="Titolo2"/>
        <w:spacing w:line="480" w:lineRule="auto"/>
        <w:rPr>
          <w:sz w:val="32"/>
          <w:szCs w:val="32"/>
          <w:lang w:val="en-US"/>
        </w:rPr>
      </w:pPr>
      <w:bookmarkStart w:id="241" w:name="_heading=h.jc4fmdknapfr" w:colFirst="0" w:colLast="0"/>
      <w:bookmarkEnd w:id="241"/>
      <w:r w:rsidRPr="00805520">
        <w:rPr>
          <w:sz w:val="32"/>
          <w:szCs w:val="32"/>
          <w:lang w:val="en-US"/>
        </w:rPr>
        <w:t>Statistical analysis</w:t>
      </w:r>
    </w:p>
    <w:p w14:paraId="243829CD" w14:textId="77777777" w:rsidR="00AE7FB3" w:rsidRPr="000D7D37" w:rsidRDefault="00892D7D" w:rsidP="006A45D0">
      <w:pPr>
        <w:spacing w:after="0" w:line="480" w:lineRule="auto"/>
        <w:jc w:val="both"/>
        <w:rPr>
          <w:sz w:val="24"/>
          <w:szCs w:val="24"/>
          <w:highlight w:val="white"/>
          <w:lang w:val="en-US"/>
        </w:rPr>
      </w:pPr>
      <w:r w:rsidRPr="00836E99">
        <w:rPr>
          <w:sz w:val="24"/>
          <w:szCs w:val="24"/>
          <w:highlight w:val="green"/>
          <w:lang w:val="en-US"/>
          <w:rPrChange w:id="242" w:author="Rossana Capoferri" w:date="2022-10-13T15:59:00Z">
            <w:rPr>
              <w:sz w:val="24"/>
              <w:szCs w:val="24"/>
              <w:highlight w:val="white"/>
              <w:lang w:val="en-US"/>
            </w:rPr>
          </w:rPrChange>
        </w:rPr>
        <w:t>Alpha diversity analysis</w:t>
      </w:r>
      <w:r w:rsidRPr="000D7D37">
        <w:rPr>
          <w:sz w:val="24"/>
          <w:szCs w:val="24"/>
          <w:lang w:val="en-US"/>
        </w:rPr>
        <w:t xml:space="preserve"> was performed using the </w:t>
      </w:r>
      <w:r w:rsidRPr="000D7D37">
        <w:rPr>
          <w:sz w:val="24"/>
          <w:szCs w:val="24"/>
          <w:highlight w:val="white"/>
          <w:lang w:val="en-US"/>
        </w:rPr>
        <w:t>“Shannon-Wiener” and “Simpson” diversity indexes</w:t>
      </w:r>
      <w:r w:rsidRPr="000D7D37">
        <w:rPr>
          <w:sz w:val="24"/>
          <w:szCs w:val="24"/>
          <w:lang w:val="en-US"/>
        </w:rPr>
        <w:t>;</w:t>
      </w:r>
      <w:r w:rsidRPr="000D7D37">
        <w:rPr>
          <w:sz w:val="24"/>
          <w:szCs w:val="24"/>
          <w:highlight w:val="white"/>
          <w:lang w:val="en-US"/>
        </w:rPr>
        <w:t xml:space="preserve"> in</w:t>
      </w:r>
      <w:r w:rsidR="00B268D1">
        <w:rPr>
          <w:sz w:val="24"/>
          <w:szCs w:val="24"/>
          <w:lang w:val="en-US"/>
        </w:rPr>
        <w:t xml:space="preserve"> T</w:t>
      </w:r>
      <w:r w:rsidRPr="000D7D37">
        <w:rPr>
          <w:sz w:val="24"/>
          <w:szCs w:val="24"/>
          <w:lang w:val="en-US"/>
        </w:rPr>
        <w:t xml:space="preserve">able 3 </w:t>
      </w:r>
      <w:r w:rsidRPr="000D7D37">
        <w:rPr>
          <w:sz w:val="24"/>
          <w:szCs w:val="24"/>
          <w:highlight w:val="white"/>
          <w:lang w:val="en-US"/>
        </w:rPr>
        <w:t>are reported the p-values from the Wilcoxon rank sum test.</w:t>
      </w:r>
    </w:p>
    <w:p w14:paraId="19A864F5" w14:textId="77777777" w:rsidR="00464C13" w:rsidRDefault="00464C13" w:rsidP="006A45D0">
      <w:pPr>
        <w:spacing w:after="0" w:line="480" w:lineRule="auto"/>
        <w:jc w:val="both"/>
        <w:rPr>
          <w:b/>
          <w:sz w:val="24"/>
          <w:szCs w:val="24"/>
          <w:lang w:val="en-US"/>
        </w:rPr>
      </w:pPr>
    </w:p>
    <w:p w14:paraId="6C35C96B" w14:textId="77777777" w:rsidR="00464C13" w:rsidRDefault="00464C13" w:rsidP="006A45D0">
      <w:pPr>
        <w:spacing w:after="0" w:line="480" w:lineRule="auto"/>
        <w:jc w:val="both"/>
        <w:rPr>
          <w:b/>
          <w:sz w:val="24"/>
          <w:szCs w:val="24"/>
          <w:lang w:val="en-US"/>
        </w:rPr>
      </w:pPr>
    </w:p>
    <w:p w14:paraId="667CF379" w14:textId="77777777" w:rsidR="00464C13" w:rsidRDefault="00464C13" w:rsidP="006A45D0">
      <w:pPr>
        <w:spacing w:after="0" w:line="480" w:lineRule="auto"/>
        <w:jc w:val="both"/>
        <w:rPr>
          <w:b/>
          <w:sz w:val="24"/>
          <w:szCs w:val="24"/>
          <w:lang w:val="en-US"/>
        </w:rPr>
      </w:pPr>
    </w:p>
    <w:p w14:paraId="62954E7C" w14:textId="77777777" w:rsidR="00464C13" w:rsidRDefault="00464C13" w:rsidP="006A45D0">
      <w:pPr>
        <w:spacing w:after="0" w:line="480" w:lineRule="auto"/>
        <w:jc w:val="both"/>
        <w:rPr>
          <w:b/>
          <w:sz w:val="24"/>
          <w:szCs w:val="24"/>
          <w:lang w:val="en-US"/>
        </w:rPr>
      </w:pPr>
    </w:p>
    <w:p w14:paraId="14F0C99C" w14:textId="77777777" w:rsidR="00464C13" w:rsidRDefault="00464C13" w:rsidP="006A45D0">
      <w:pPr>
        <w:spacing w:after="0" w:line="480" w:lineRule="auto"/>
        <w:jc w:val="both"/>
        <w:rPr>
          <w:b/>
          <w:sz w:val="24"/>
          <w:szCs w:val="24"/>
          <w:lang w:val="en-US"/>
        </w:rPr>
      </w:pPr>
    </w:p>
    <w:p w14:paraId="747321FC" w14:textId="77777777" w:rsidR="00464C13" w:rsidRDefault="00464C13" w:rsidP="006A45D0">
      <w:pPr>
        <w:spacing w:after="0" w:line="480" w:lineRule="auto"/>
        <w:jc w:val="both"/>
        <w:rPr>
          <w:b/>
          <w:sz w:val="24"/>
          <w:szCs w:val="24"/>
          <w:lang w:val="en-US"/>
        </w:rPr>
      </w:pPr>
    </w:p>
    <w:p w14:paraId="7FEBC936" w14:textId="77777777" w:rsidR="00464C13" w:rsidRDefault="00464C13" w:rsidP="006A45D0">
      <w:pPr>
        <w:spacing w:after="0" w:line="480" w:lineRule="auto"/>
        <w:jc w:val="both"/>
        <w:rPr>
          <w:b/>
          <w:sz w:val="24"/>
          <w:szCs w:val="24"/>
          <w:lang w:val="en-US"/>
        </w:rPr>
      </w:pPr>
    </w:p>
    <w:p w14:paraId="139328D0" w14:textId="77777777" w:rsidR="00464C13" w:rsidRDefault="00464C13" w:rsidP="006A45D0">
      <w:pPr>
        <w:spacing w:after="0" w:line="480" w:lineRule="auto"/>
        <w:jc w:val="both"/>
        <w:rPr>
          <w:b/>
          <w:sz w:val="24"/>
          <w:szCs w:val="24"/>
          <w:lang w:val="en-US"/>
        </w:rPr>
      </w:pPr>
    </w:p>
    <w:p w14:paraId="0F916159" w14:textId="77777777" w:rsidR="00464C13" w:rsidRDefault="00464C13" w:rsidP="006A45D0">
      <w:pPr>
        <w:spacing w:after="0" w:line="480" w:lineRule="auto"/>
        <w:jc w:val="both"/>
        <w:rPr>
          <w:b/>
          <w:sz w:val="24"/>
          <w:szCs w:val="24"/>
          <w:lang w:val="en-US"/>
        </w:rPr>
      </w:pPr>
    </w:p>
    <w:p w14:paraId="57504622" w14:textId="77777777" w:rsidR="00464C13" w:rsidRDefault="00464C13" w:rsidP="006A45D0">
      <w:pPr>
        <w:spacing w:after="0" w:line="480" w:lineRule="auto"/>
        <w:jc w:val="both"/>
        <w:rPr>
          <w:b/>
          <w:sz w:val="24"/>
          <w:szCs w:val="24"/>
          <w:lang w:val="en-US"/>
        </w:rPr>
      </w:pPr>
    </w:p>
    <w:p w14:paraId="3D9F6609" w14:textId="77777777" w:rsidR="00AE7FB3" w:rsidRPr="00B268D1" w:rsidRDefault="00892D7D" w:rsidP="006A45D0">
      <w:pPr>
        <w:spacing w:after="0" w:line="480" w:lineRule="auto"/>
        <w:jc w:val="both"/>
        <w:rPr>
          <w:b/>
          <w:sz w:val="24"/>
          <w:szCs w:val="24"/>
          <w:highlight w:val="white"/>
          <w:lang w:val="en-US"/>
        </w:rPr>
      </w:pPr>
      <w:r w:rsidRPr="00B268D1">
        <w:rPr>
          <w:b/>
          <w:sz w:val="24"/>
          <w:szCs w:val="24"/>
          <w:lang w:val="en-US"/>
        </w:rPr>
        <w:t xml:space="preserve">Table 3. </w:t>
      </w:r>
      <w:r w:rsidRPr="00B268D1">
        <w:rPr>
          <w:b/>
          <w:sz w:val="24"/>
          <w:szCs w:val="24"/>
          <w:highlight w:val="white"/>
          <w:lang w:val="en-US"/>
        </w:rPr>
        <w:t>Average values for Shannon and Simpson richness indexes for all samples, computed at three different taxa levels. Significance test p-values computed via Wilcoxon rank sum test.</w:t>
      </w:r>
    </w:p>
    <w:tbl>
      <w:tblPr>
        <w:tblStyle w:val="ad"/>
        <w:tblW w:w="886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60"/>
        <w:gridCol w:w="1475"/>
        <w:gridCol w:w="1475"/>
        <w:gridCol w:w="1475"/>
        <w:gridCol w:w="1475"/>
      </w:tblGrid>
      <w:tr w:rsidR="00FB383A" w14:paraId="2313D460" w14:textId="77777777" w:rsidTr="002A1E95">
        <w:trPr>
          <w:trHeight w:val="470"/>
        </w:trPr>
        <w:tc>
          <w:tcPr>
            <w:tcW w:w="4435" w:type="dxa"/>
            <w:gridSpan w:val="2"/>
            <w:tcMar>
              <w:top w:w="100" w:type="dxa"/>
              <w:left w:w="100" w:type="dxa"/>
              <w:bottom w:w="100" w:type="dxa"/>
              <w:right w:w="100" w:type="dxa"/>
            </w:tcMar>
          </w:tcPr>
          <w:p w14:paraId="271A3F63" w14:textId="77777777" w:rsidR="00FB383A" w:rsidRPr="000D7D37" w:rsidRDefault="00FB383A">
            <w:pPr>
              <w:widowControl w:val="0"/>
              <w:spacing w:after="0"/>
              <w:rPr>
                <w:sz w:val="24"/>
                <w:szCs w:val="24"/>
                <w:highlight w:val="white"/>
                <w:lang w:val="en-US"/>
              </w:rPr>
            </w:pPr>
          </w:p>
        </w:tc>
        <w:tc>
          <w:tcPr>
            <w:tcW w:w="4425" w:type="dxa"/>
            <w:gridSpan w:val="3"/>
            <w:tcMar>
              <w:top w:w="100" w:type="dxa"/>
              <w:left w:w="100" w:type="dxa"/>
              <w:bottom w:w="100" w:type="dxa"/>
              <w:right w:w="100" w:type="dxa"/>
            </w:tcMar>
            <w:vAlign w:val="center"/>
          </w:tcPr>
          <w:p w14:paraId="34FE83D2" w14:textId="77777777" w:rsidR="00FB383A" w:rsidRDefault="00FB383A">
            <w:pPr>
              <w:widowControl w:val="0"/>
              <w:spacing w:after="0"/>
              <w:jc w:val="center"/>
              <w:rPr>
                <w:highlight w:val="white"/>
              </w:rPr>
            </w:pPr>
            <w:r>
              <w:rPr>
                <w:b/>
                <w:highlight w:val="white"/>
              </w:rPr>
              <w:t>Taxa level</w:t>
            </w:r>
          </w:p>
        </w:tc>
      </w:tr>
      <w:tr w:rsidR="00AE7FB3" w14:paraId="02E0B1B0" w14:textId="77777777" w:rsidTr="00FB383A">
        <w:trPr>
          <w:trHeight w:val="470"/>
        </w:trPr>
        <w:tc>
          <w:tcPr>
            <w:tcW w:w="2960" w:type="dxa"/>
            <w:shd w:val="clear" w:color="auto" w:fill="auto"/>
            <w:tcMar>
              <w:top w:w="100" w:type="dxa"/>
              <w:left w:w="100" w:type="dxa"/>
              <w:bottom w:w="100" w:type="dxa"/>
              <w:right w:w="100" w:type="dxa"/>
            </w:tcMar>
          </w:tcPr>
          <w:p w14:paraId="4AC72C7C" w14:textId="77777777" w:rsidR="00AE7FB3" w:rsidRDefault="00892D7D" w:rsidP="00FB383A">
            <w:pPr>
              <w:widowControl w:val="0"/>
              <w:spacing w:after="0"/>
              <w:rPr>
                <w:highlight w:val="white"/>
              </w:rPr>
            </w:pPr>
            <w:r>
              <w:rPr>
                <w:b/>
                <w:highlight w:val="white"/>
              </w:rPr>
              <w:t>Richness index</w:t>
            </w:r>
          </w:p>
        </w:tc>
        <w:tc>
          <w:tcPr>
            <w:tcW w:w="1475" w:type="dxa"/>
            <w:shd w:val="clear" w:color="auto" w:fill="auto"/>
            <w:tcMar>
              <w:top w:w="100" w:type="dxa"/>
              <w:left w:w="100" w:type="dxa"/>
              <w:bottom w:w="100" w:type="dxa"/>
              <w:right w:w="100" w:type="dxa"/>
            </w:tcMar>
          </w:tcPr>
          <w:p w14:paraId="56026112" w14:textId="58F5F7C4" w:rsidR="00AE7FB3" w:rsidRDefault="00892D7D" w:rsidP="0087647E">
            <w:pPr>
              <w:widowControl w:val="0"/>
              <w:spacing w:after="0"/>
              <w:jc w:val="center"/>
              <w:rPr>
                <w:highlight w:val="white"/>
              </w:rPr>
            </w:pPr>
            <w:del w:id="243" w:author="Rossana Capoferri" w:date="2022-10-13T15:50:00Z">
              <w:r w:rsidDel="0087647E">
                <w:rPr>
                  <w:b/>
                  <w:highlight w:val="white"/>
                </w:rPr>
                <w:delText>Area</w:delText>
              </w:r>
            </w:del>
          </w:p>
        </w:tc>
        <w:tc>
          <w:tcPr>
            <w:tcW w:w="1475" w:type="dxa"/>
            <w:shd w:val="clear" w:color="auto" w:fill="auto"/>
            <w:tcMar>
              <w:top w:w="100" w:type="dxa"/>
              <w:left w:w="100" w:type="dxa"/>
              <w:bottom w:w="100" w:type="dxa"/>
              <w:right w:w="100" w:type="dxa"/>
            </w:tcMar>
          </w:tcPr>
          <w:p w14:paraId="3452C914" w14:textId="77777777" w:rsidR="00AE7FB3" w:rsidRDefault="00892D7D">
            <w:pPr>
              <w:widowControl w:val="0"/>
              <w:spacing w:after="0"/>
              <w:jc w:val="center"/>
              <w:rPr>
                <w:highlight w:val="white"/>
              </w:rPr>
            </w:pPr>
            <w:r>
              <w:rPr>
                <w:b/>
                <w:highlight w:val="white"/>
              </w:rPr>
              <w:t>Family</w:t>
            </w:r>
          </w:p>
        </w:tc>
        <w:tc>
          <w:tcPr>
            <w:tcW w:w="1475" w:type="dxa"/>
            <w:shd w:val="clear" w:color="auto" w:fill="auto"/>
            <w:tcMar>
              <w:top w:w="100" w:type="dxa"/>
              <w:left w:w="100" w:type="dxa"/>
              <w:bottom w:w="100" w:type="dxa"/>
              <w:right w:w="100" w:type="dxa"/>
            </w:tcMar>
          </w:tcPr>
          <w:p w14:paraId="66F8E06D" w14:textId="77777777" w:rsidR="00AE7FB3" w:rsidRDefault="00892D7D">
            <w:pPr>
              <w:widowControl w:val="0"/>
              <w:spacing w:after="0"/>
              <w:jc w:val="center"/>
              <w:rPr>
                <w:highlight w:val="white"/>
              </w:rPr>
            </w:pPr>
            <w:r>
              <w:rPr>
                <w:b/>
                <w:highlight w:val="white"/>
              </w:rPr>
              <w:t>Genera</w:t>
            </w:r>
          </w:p>
        </w:tc>
        <w:tc>
          <w:tcPr>
            <w:tcW w:w="1475" w:type="dxa"/>
            <w:shd w:val="clear" w:color="auto" w:fill="auto"/>
            <w:tcMar>
              <w:top w:w="100" w:type="dxa"/>
              <w:left w:w="100" w:type="dxa"/>
              <w:bottom w:w="100" w:type="dxa"/>
              <w:right w:w="100" w:type="dxa"/>
            </w:tcMar>
          </w:tcPr>
          <w:p w14:paraId="74C69F78" w14:textId="77777777" w:rsidR="00AE7FB3" w:rsidRDefault="00892D7D">
            <w:pPr>
              <w:widowControl w:val="0"/>
              <w:spacing w:after="0"/>
              <w:jc w:val="center"/>
              <w:rPr>
                <w:highlight w:val="white"/>
              </w:rPr>
            </w:pPr>
            <w:r>
              <w:rPr>
                <w:b/>
                <w:highlight w:val="white"/>
              </w:rPr>
              <w:t>Species</w:t>
            </w:r>
          </w:p>
        </w:tc>
      </w:tr>
      <w:tr w:rsidR="00AE7FB3" w14:paraId="196B6524" w14:textId="77777777" w:rsidTr="00FB383A">
        <w:trPr>
          <w:trHeight w:val="470"/>
        </w:trPr>
        <w:tc>
          <w:tcPr>
            <w:tcW w:w="2960" w:type="dxa"/>
            <w:vMerge w:val="restart"/>
            <w:shd w:val="clear" w:color="auto" w:fill="auto"/>
            <w:tcMar>
              <w:top w:w="100" w:type="dxa"/>
              <w:left w:w="100" w:type="dxa"/>
              <w:bottom w:w="100" w:type="dxa"/>
              <w:right w:w="100" w:type="dxa"/>
            </w:tcMar>
            <w:vAlign w:val="center"/>
          </w:tcPr>
          <w:p w14:paraId="010D606B" w14:textId="77777777" w:rsidR="00AE7FB3" w:rsidRDefault="00892D7D" w:rsidP="00FB383A">
            <w:pPr>
              <w:widowControl w:val="0"/>
              <w:spacing w:after="0"/>
              <w:rPr>
                <w:highlight w:val="white"/>
              </w:rPr>
            </w:pPr>
            <w:r>
              <w:rPr>
                <w:highlight w:val="white"/>
              </w:rPr>
              <w:t>Shannon</w:t>
            </w:r>
          </w:p>
        </w:tc>
        <w:tc>
          <w:tcPr>
            <w:tcW w:w="1475" w:type="dxa"/>
            <w:shd w:val="clear" w:color="auto" w:fill="auto"/>
            <w:tcMar>
              <w:top w:w="100" w:type="dxa"/>
              <w:left w:w="100" w:type="dxa"/>
              <w:bottom w:w="100" w:type="dxa"/>
              <w:right w:w="100" w:type="dxa"/>
            </w:tcMar>
          </w:tcPr>
          <w:p w14:paraId="7938942E" w14:textId="77777777" w:rsidR="00AE7FB3" w:rsidRDefault="00892D7D">
            <w:pPr>
              <w:widowControl w:val="0"/>
              <w:spacing w:after="0"/>
              <w:jc w:val="center"/>
              <w:rPr>
                <w:highlight w:val="white"/>
              </w:rPr>
            </w:pPr>
            <w:r>
              <w:rPr>
                <w:highlight w:val="white"/>
              </w:rPr>
              <w:t>GP</w:t>
            </w:r>
          </w:p>
        </w:tc>
        <w:tc>
          <w:tcPr>
            <w:tcW w:w="1475" w:type="dxa"/>
            <w:shd w:val="clear" w:color="auto" w:fill="auto"/>
            <w:tcMar>
              <w:top w:w="100" w:type="dxa"/>
              <w:left w:w="100" w:type="dxa"/>
              <w:bottom w:w="100" w:type="dxa"/>
              <w:right w:w="100" w:type="dxa"/>
            </w:tcMar>
          </w:tcPr>
          <w:p w14:paraId="0A99991A" w14:textId="77777777" w:rsidR="00AE7FB3" w:rsidRDefault="00892D7D">
            <w:pPr>
              <w:widowControl w:val="0"/>
              <w:spacing w:after="0"/>
              <w:jc w:val="center"/>
              <w:rPr>
                <w:highlight w:val="white"/>
              </w:rPr>
            </w:pPr>
            <w:r>
              <w:rPr>
                <w:highlight w:val="white"/>
              </w:rPr>
              <w:t>0.684</w:t>
            </w:r>
          </w:p>
        </w:tc>
        <w:tc>
          <w:tcPr>
            <w:tcW w:w="1475" w:type="dxa"/>
            <w:shd w:val="clear" w:color="auto" w:fill="auto"/>
            <w:tcMar>
              <w:top w:w="100" w:type="dxa"/>
              <w:left w:w="100" w:type="dxa"/>
              <w:bottom w:w="100" w:type="dxa"/>
              <w:right w:w="100" w:type="dxa"/>
            </w:tcMar>
          </w:tcPr>
          <w:p w14:paraId="41932C93" w14:textId="77777777" w:rsidR="00AE7FB3" w:rsidRDefault="00892D7D">
            <w:pPr>
              <w:widowControl w:val="0"/>
              <w:spacing w:after="0"/>
              <w:jc w:val="center"/>
              <w:rPr>
                <w:highlight w:val="white"/>
              </w:rPr>
            </w:pPr>
            <w:r>
              <w:rPr>
                <w:highlight w:val="white"/>
              </w:rPr>
              <w:t>1.038</w:t>
            </w:r>
          </w:p>
        </w:tc>
        <w:tc>
          <w:tcPr>
            <w:tcW w:w="1475" w:type="dxa"/>
            <w:shd w:val="clear" w:color="auto" w:fill="auto"/>
            <w:tcMar>
              <w:top w:w="100" w:type="dxa"/>
              <w:left w:w="100" w:type="dxa"/>
              <w:bottom w:w="100" w:type="dxa"/>
              <w:right w:w="100" w:type="dxa"/>
            </w:tcMar>
          </w:tcPr>
          <w:p w14:paraId="4621CABC" w14:textId="77777777" w:rsidR="00AE7FB3" w:rsidRDefault="00892D7D">
            <w:pPr>
              <w:widowControl w:val="0"/>
              <w:spacing w:after="0"/>
              <w:jc w:val="center"/>
              <w:rPr>
                <w:highlight w:val="white"/>
              </w:rPr>
            </w:pPr>
            <w:r>
              <w:rPr>
                <w:highlight w:val="white"/>
              </w:rPr>
              <w:t>0.46</w:t>
            </w:r>
          </w:p>
        </w:tc>
      </w:tr>
      <w:tr w:rsidR="00AE7FB3" w14:paraId="2EDD9DA3" w14:textId="77777777" w:rsidTr="00FB383A">
        <w:trPr>
          <w:trHeight w:val="470"/>
        </w:trPr>
        <w:tc>
          <w:tcPr>
            <w:tcW w:w="2960" w:type="dxa"/>
            <w:vMerge/>
            <w:shd w:val="clear" w:color="auto" w:fill="auto"/>
            <w:tcMar>
              <w:top w:w="100" w:type="dxa"/>
              <w:left w:w="100" w:type="dxa"/>
              <w:bottom w:w="100" w:type="dxa"/>
              <w:right w:w="100" w:type="dxa"/>
            </w:tcMar>
            <w:vAlign w:val="center"/>
          </w:tcPr>
          <w:p w14:paraId="4813DD8F" w14:textId="77777777" w:rsidR="00AE7FB3" w:rsidRDefault="00AE7FB3" w:rsidP="00FB383A">
            <w:pPr>
              <w:widowControl w:val="0"/>
              <w:pBdr>
                <w:top w:val="nil"/>
                <w:left w:val="nil"/>
                <w:bottom w:val="nil"/>
                <w:right w:val="nil"/>
                <w:between w:val="nil"/>
              </w:pBdr>
              <w:spacing w:after="0"/>
              <w:rPr>
                <w:highlight w:val="white"/>
              </w:rPr>
            </w:pPr>
          </w:p>
        </w:tc>
        <w:tc>
          <w:tcPr>
            <w:tcW w:w="1475" w:type="dxa"/>
            <w:shd w:val="clear" w:color="auto" w:fill="auto"/>
            <w:tcMar>
              <w:top w:w="100" w:type="dxa"/>
              <w:left w:w="100" w:type="dxa"/>
              <w:bottom w:w="100" w:type="dxa"/>
              <w:right w:w="100" w:type="dxa"/>
            </w:tcMar>
          </w:tcPr>
          <w:p w14:paraId="3D279BBA" w14:textId="5024DF97" w:rsidR="00AE7FB3" w:rsidRDefault="00892D7D">
            <w:pPr>
              <w:widowControl w:val="0"/>
              <w:spacing w:after="0"/>
              <w:jc w:val="center"/>
              <w:rPr>
                <w:highlight w:val="white"/>
              </w:rPr>
            </w:pPr>
            <w:del w:id="244" w:author="Rossana Capoferri" w:date="2022-10-13T15:50:00Z">
              <w:r w:rsidDel="0087647E">
                <w:rPr>
                  <w:highlight w:val="white"/>
                </w:rPr>
                <w:delText>outside</w:delText>
              </w:r>
            </w:del>
          </w:p>
        </w:tc>
        <w:tc>
          <w:tcPr>
            <w:tcW w:w="1475" w:type="dxa"/>
            <w:shd w:val="clear" w:color="auto" w:fill="auto"/>
            <w:tcMar>
              <w:top w:w="100" w:type="dxa"/>
              <w:left w:w="100" w:type="dxa"/>
              <w:bottom w:w="100" w:type="dxa"/>
              <w:right w:w="100" w:type="dxa"/>
            </w:tcMar>
          </w:tcPr>
          <w:p w14:paraId="338E142D" w14:textId="65E9A9D3" w:rsidR="00AE7FB3" w:rsidRDefault="00892D7D">
            <w:pPr>
              <w:widowControl w:val="0"/>
              <w:spacing w:after="0"/>
              <w:jc w:val="center"/>
              <w:rPr>
                <w:highlight w:val="white"/>
              </w:rPr>
            </w:pPr>
            <w:del w:id="245" w:author="Rossana Capoferri" w:date="2022-10-13T15:50:00Z">
              <w:r w:rsidDel="0087647E">
                <w:rPr>
                  <w:highlight w:val="white"/>
                </w:rPr>
                <w:delText>0.326</w:delText>
              </w:r>
            </w:del>
          </w:p>
        </w:tc>
        <w:tc>
          <w:tcPr>
            <w:tcW w:w="1475" w:type="dxa"/>
            <w:shd w:val="clear" w:color="auto" w:fill="auto"/>
            <w:tcMar>
              <w:top w:w="100" w:type="dxa"/>
              <w:left w:w="100" w:type="dxa"/>
              <w:bottom w:w="100" w:type="dxa"/>
              <w:right w:w="100" w:type="dxa"/>
            </w:tcMar>
          </w:tcPr>
          <w:p w14:paraId="6CA8C183" w14:textId="73A39720" w:rsidR="00AE7FB3" w:rsidRDefault="00892D7D">
            <w:pPr>
              <w:widowControl w:val="0"/>
              <w:spacing w:after="0"/>
              <w:jc w:val="center"/>
              <w:rPr>
                <w:highlight w:val="white"/>
              </w:rPr>
            </w:pPr>
            <w:del w:id="246" w:author="Rossana Capoferri" w:date="2022-10-13T15:50:00Z">
              <w:r w:rsidDel="0087647E">
                <w:rPr>
                  <w:highlight w:val="white"/>
                </w:rPr>
                <w:delText>0.867</w:delText>
              </w:r>
            </w:del>
          </w:p>
        </w:tc>
        <w:tc>
          <w:tcPr>
            <w:tcW w:w="1475" w:type="dxa"/>
            <w:shd w:val="clear" w:color="auto" w:fill="auto"/>
            <w:tcMar>
              <w:top w:w="100" w:type="dxa"/>
              <w:left w:w="100" w:type="dxa"/>
              <w:bottom w:w="100" w:type="dxa"/>
              <w:right w:w="100" w:type="dxa"/>
            </w:tcMar>
          </w:tcPr>
          <w:p w14:paraId="21149D27" w14:textId="76CB630B" w:rsidR="00AE7FB3" w:rsidRDefault="00892D7D">
            <w:pPr>
              <w:widowControl w:val="0"/>
              <w:spacing w:after="0"/>
              <w:jc w:val="center"/>
              <w:rPr>
                <w:highlight w:val="white"/>
              </w:rPr>
            </w:pPr>
            <w:del w:id="247" w:author="Rossana Capoferri" w:date="2022-10-13T15:50:00Z">
              <w:r w:rsidDel="0087647E">
                <w:rPr>
                  <w:highlight w:val="white"/>
                </w:rPr>
                <w:delText>0.311</w:delText>
              </w:r>
            </w:del>
          </w:p>
        </w:tc>
      </w:tr>
      <w:tr w:rsidR="00AE7FB3" w14:paraId="2FAFAEE5" w14:textId="77777777" w:rsidTr="00FB383A">
        <w:trPr>
          <w:trHeight w:val="470"/>
        </w:trPr>
        <w:tc>
          <w:tcPr>
            <w:tcW w:w="2960" w:type="dxa"/>
            <w:vMerge/>
            <w:shd w:val="clear" w:color="auto" w:fill="auto"/>
            <w:tcMar>
              <w:top w:w="100" w:type="dxa"/>
              <w:left w:w="100" w:type="dxa"/>
              <w:bottom w:w="100" w:type="dxa"/>
              <w:right w:w="100" w:type="dxa"/>
            </w:tcMar>
            <w:vAlign w:val="center"/>
          </w:tcPr>
          <w:p w14:paraId="06F54019" w14:textId="77777777" w:rsidR="00AE7FB3" w:rsidRDefault="00AE7FB3" w:rsidP="00FB383A">
            <w:pPr>
              <w:widowControl w:val="0"/>
              <w:pBdr>
                <w:top w:val="nil"/>
                <w:left w:val="nil"/>
                <w:bottom w:val="nil"/>
                <w:right w:val="nil"/>
                <w:between w:val="nil"/>
              </w:pBdr>
              <w:spacing w:after="0"/>
              <w:rPr>
                <w:highlight w:val="white"/>
              </w:rPr>
            </w:pPr>
          </w:p>
        </w:tc>
        <w:tc>
          <w:tcPr>
            <w:tcW w:w="1475" w:type="dxa"/>
            <w:shd w:val="clear" w:color="auto" w:fill="auto"/>
            <w:tcMar>
              <w:top w:w="100" w:type="dxa"/>
              <w:left w:w="100" w:type="dxa"/>
              <w:bottom w:w="100" w:type="dxa"/>
              <w:right w:w="100" w:type="dxa"/>
            </w:tcMar>
          </w:tcPr>
          <w:p w14:paraId="09A8B64F" w14:textId="77777777" w:rsidR="00AE7FB3" w:rsidRDefault="00892D7D">
            <w:pPr>
              <w:widowControl w:val="0"/>
              <w:spacing w:after="0"/>
              <w:jc w:val="center"/>
              <w:rPr>
                <w:highlight w:val="white"/>
              </w:rPr>
            </w:pPr>
            <w:r>
              <w:rPr>
                <w:highlight w:val="white"/>
              </w:rPr>
              <w:t>p-value</w:t>
            </w:r>
          </w:p>
        </w:tc>
        <w:tc>
          <w:tcPr>
            <w:tcW w:w="1475" w:type="dxa"/>
            <w:shd w:val="clear" w:color="auto" w:fill="auto"/>
            <w:tcMar>
              <w:top w:w="100" w:type="dxa"/>
              <w:left w:w="100" w:type="dxa"/>
              <w:bottom w:w="100" w:type="dxa"/>
              <w:right w:w="100" w:type="dxa"/>
            </w:tcMar>
          </w:tcPr>
          <w:p w14:paraId="2866A328" w14:textId="77777777" w:rsidR="00AE7FB3" w:rsidRDefault="00892D7D">
            <w:pPr>
              <w:widowControl w:val="0"/>
              <w:spacing w:after="0"/>
              <w:jc w:val="center"/>
              <w:rPr>
                <w:highlight w:val="white"/>
              </w:rPr>
            </w:pPr>
            <w:r>
              <w:rPr>
                <w:highlight w:val="white"/>
              </w:rPr>
              <w:t>0.108</w:t>
            </w:r>
          </w:p>
        </w:tc>
        <w:tc>
          <w:tcPr>
            <w:tcW w:w="1475" w:type="dxa"/>
            <w:shd w:val="clear" w:color="auto" w:fill="auto"/>
            <w:tcMar>
              <w:top w:w="100" w:type="dxa"/>
              <w:left w:w="100" w:type="dxa"/>
              <w:bottom w:w="100" w:type="dxa"/>
              <w:right w:w="100" w:type="dxa"/>
            </w:tcMar>
          </w:tcPr>
          <w:p w14:paraId="048E00B0" w14:textId="77777777" w:rsidR="00AE7FB3" w:rsidRDefault="00892D7D">
            <w:pPr>
              <w:widowControl w:val="0"/>
              <w:spacing w:after="0"/>
              <w:jc w:val="center"/>
              <w:rPr>
                <w:highlight w:val="white"/>
              </w:rPr>
            </w:pPr>
            <w:r>
              <w:rPr>
                <w:highlight w:val="white"/>
              </w:rPr>
              <w:t>0.128</w:t>
            </w:r>
          </w:p>
        </w:tc>
        <w:tc>
          <w:tcPr>
            <w:tcW w:w="1475" w:type="dxa"/>
            <w:shd w:val="clear" w:color="auto" w:fill="auto"/>
            <w:tcMar>
              <w:top w:w="100" w:type="dxa"/>
              <w:left w:w="100" w:type="dxa"/>
              <w:bottom w:w="100" w:type="dxa"/>
              <w:right w:w="100" w:type="dxa"/>
            </w:tcMar>
          </w:tcPr>
          <w:p w14:paraId="56BD1A88" w14:textId="77777777" w:rsidR="00AE7FB3" w:rsidRDefault="00892D7D">
            <w:pPr>
              <w:widowControl w:val="0"/>
              <w:spacing w:after="0"/>
              <w:jc w:val="center"/>
              <w:rPr>
                <w:highlight w:val="white"/>
              </w:rPr>
            </w:pPr>
            <w:r>
              <w:rPr>
                <w:highlight w:val="white"/>
              </w:rPr>
              <w:t>0.322</w:t>
            </w:r>
          </w:p>
        </w:tc>
      </w:tr>
      <w:tr w:rsidR="00AE7FB3" w14:paraId="06F90D20" w14:textId="77777777" w:rsidTr="00FB383A">
        <w:trPr>
          <w:trHeight w:val="470"/>
        </w:trPr>
        <w:tc>
          <w:tcPr>
            <w:tcW w:w="2960" w:type="dxa"/>
            <w:vMerge w:val="restart"/>
            <w:shd w:val="clear" w:color="auto" w:fill="auto"/>
            <w:tcMar>
              <w:top w:w="100" w:type="dxa"/>
              <w:left w:w="100" w:type="dxa"/>
              <w:bottom w:w="100" w:type="dxa"/>
              <w:right w:w="100" w:type="dxa"/>
            </w:tcMar>
            <w:vAlign w:val="center"/>
          </w:tcPr>
          <w:p w14:paraId="01D558B8" w14:textId="77777777" w:rsidR="00AE7FB3" w:rsidRDefault="00892D7D" w:rsidP="00FB383A">
            <w:pPr>
              <w:widowControl w:val="0"/>
              <w:spacing w:after="0"/>
              <w:rPr>
                <w:highlight w:val="white"/>
              </w:rPr>
            </w:pPr>
            <w:r>
              <w:rPr>
                <w:highlight w:val="white"/>
              </w:rPr>
              <w:t>Simpson</w:t>
            </w:r>
          </w:p>
        </w:tc>
        <w:tc>
          <w:tcPr>
            <w:tcW w:w="1475" w:type="dxa"/>
            <w:shd w:val="clear" w:color="auto" w:fill="auto"/>
            <w:tcMar>
              <w:top w:w="100" w:type="dxa"/>
              <w:left w:w="100" w:type="dxa"/>
              <w:bottom w:w="100" w:type="dxa"/>
              <w:right w:w="100" w:type="dxa"/>
            </w:tcMar>
          </w:tcPr>
          <w:p w14:paraId="70B92FEE" w14:textId="77777777" w:rsidR="00AE7FB3" w:rsidRDefault="00892D7D">
            <w:pPr>
              <w:widowControl w:val="0"/>
              <w:spacing w:after="0"/>
              <w:jc w:val="center"/>
              <w:rPr>
                <w:highlight w:val="white"/>
              </w:rPr>
            </w:pPr>
            <w:r>
              <w:rPr>
                <w:highlight w:val="white"/>
              </w:rPr>
              <w:t>GP</w:t>
            </w:r>
          </w:p>
        </w:tc>
        <w:tc>
          <w:tcPr>
            <w:tcW w:w="1475" w:type="dxa"/>
            <w:shd w:val="clear" w:color="auto" w:fill="auto"/>
            <w:tcMar>
              <w:top w:w="100" w:type="dxa"/>
              <w:left w:w="100" w:type="dxa"/>
              <w:bottom w:w="100" w:type="dxa"/>
              <w:right w:w="100" w:type="dxa"/>
            </w:tcMar>
          </w:tcPr>
          <w:p w14:paraId="0B70BA4C" w14:textId="77777777" w:rsidR="00AE7FB3" w:rsidRDefault="00892D7D">
            <w:pPr>
              <w:widowControl w:val="0"/>
              <w:spacing w:after="0"/>
              <w:jc w:val="center"/>
              <w:rPr>
                <w:highlight w:val="white"/>
              </w:rPr>
            </w:pPr>
            <w:r>
              <w:rPr>
                <w:highlight w:val="white"/>
              </w:rPr>
              <w:t>0.35</w:t>
            </w:r>
          </w:p>
        </w:tc>
        <w:tc>
          <w:tcPr>
            <w:tcW w:w="1475" w:type="dxa"/>
            <w:shd w:val="clear" w:color="auto" w:fill="auto"/>
            <w:tcMar>
              <w:top w:w="100" w:type="dxa"/>
              <w:left w:w="100" w:type="dxa"/>
              <w:bottom w:w="100" w:type="dxa"/>
              <w:right w:w="100" w:type="dxa"/>
            </w:tcMar>
          </w:tcPr>
          <w:p w14:paraId="7EA7B153" w14:textId="77777777" w:rsidR="00AE7FB3" w:rsidRDefault="00892D7D">
            <w:pPr>
              <w:widowControl w:val="0"/>
              <w:spacing w:after="0"/>
              <w:jc w:val="center"/>
              <w:rPr>
                <w:highlight w:val="white"/>
              </w:rPr>
            </w:pPr>
            <w:r>
              <w:rPr>
                <w:highlight w:val="white"/>
              </w:rPr>
              <w:t>0.557</w:t>
            </w:r>
          </w:p>
        </w:tc>
        <w:tc>
          <w:tcPr>
            <w:tcW w:w="1475" w:type="dxa"/>
            <w:shd w:val="clear" w:color="auto" w:fill="auto"/>
            <w:tcMar>
              <w:top w:w="100" w:type="dxa"/>
              <w:left w:w="100" w:type="dxa"/>
              <w:bottom w:w="100" w:type="dxa"/>
              <w:right w:w="100" w:type="dxa"/>
            </w:tcMar>
          </w:tcPr>
          <w:p w14:paraId="024AB471" w14:textId="77777777" w:rsidR="00AE7FB3" w:rsidRDefault="00892D7D">
            <w:pPr>
              <w:widowControl w:val="0"/>
              <w:spacing w:after="0"/>
              <w:jc w:val="center"/>
              <w:rPr>
                <w:highlight w:val="white"/>
              </w:rPr>
            </w:pPr>
            <w:r>
              <w:rPr>
                <w:highlight w:val="white"/>
              </w:rPr>
              <w:t>0.245</w:t>
            </w:r>
          </w:p>
        </w:tc>
      </w:tr>
      <w:tr w:rsidR="00AE7FB3" w14:paraId="59308E57" w14:textId="77777777" w:rsidTr="00FB383A">
        <w:trPr>
          <w:trHeight w:val="470"/>
        </w:trPr>
        <w:tc>
          <w:tcPr>
            <w:tcW w:w="2960" w:type="dxa"/>
            <w:vMerge/>
            <w:shd w:val="clear" w:color="auto" w:fill="auto"/>
            <w:tcMar>
              <w:top w:w="100" w:type="dxa"/>
              <w:left w:w="100" w:type="dxa"/>
              <w:bottom w:w="100" w:type="dxa"/>
              <w:right w:w="100" w:type="dxa"/>
            </w:tcMar>
            <w:vAlign w:val="center"/>
          </w:tcPr>
          <w:p w14:paraId="1B792F57" w14:textId="77777777" w:rsidR="00AE7FB3" w:rsidRDefault="00AE7FB3">
            <w:pPr>
              <w:widowControl w:val="0"/>
              <w:pBdr>
                <w:top w:val="nil"/>
                <w:left w:val="nil"/>
                <w:bottom w:val="nil"/>
                <w:right w:val="nil"/>
                <w:between w:val="nil"/>
              </w:pBdr>
              <w:spacing w:after="0"/>
              <w:rPr>
                <w:highlight w:val="white"/>
              </w:rPr>
            </w:pPr>
          </w:p>
        </w:tc>
        <w:tc>
          <w:tcPr>
            <w:tcW w:w="1475" w:type="dxa"/>
            <w:shd w:val="clear" w:color="auto" w:fill="auto"/>
            <w:tcMar>
              <w:top w:w="100" w:type="dxa"/>
              <w:left w:w="100" w:type="dxa"/>
              <w:bottom w:w="100" w:type="dxa"/>
              <w:right w:w="100" w:type="dxa"/>
            </w:tcMar>
          </w:tcPr>
          <w:p w14:paraId="1319D53F" w14:textId="641E0DE0" w:rsidR="00AE7FB3" w:rsidRDefault="00892D7D">
            <w:pPr>
              <w:widowControl w:val="0"/>
              <w:spacing w:after="0"/>
              <w:jc w:val="center"/>
              <w:rPr>
                <w:highlight w:val="white"/>
              </w:rPr>
            </w:pPr>
            <w:del w:id="248" w:author="Rossana Capoferri" w:date="2022-10-13T15:50:00Z">
              <w:r w:rsidDel="0087647E">
                <w:rPr>
                  <w:highlight w:val="white"/>
                </w:rPr>
                <w:delText>outside</w:delText>
              </w:r>
            </w:del>
          </w:p>
        </w:tc>
        <w:tc>
          <w:tcPr>
            <w:tcW w:w="1475" w:type="dxa"/>
            <w:shd w:val="clear" w:color="auto" w:fill="auto"/>
            <w:tcMar>
              <w:top w:w="100" w:type="dxa"/>
              <w:left w:w="100" w:type="dxa"/>
              <w:bottom w:w="100" w:type="dxa"/>
              <w:right w:w="100" w:type="dxa"/>
            </w:tcMar>
          </w:tcPr>
          <w:p w14:paraId="61168267" w14:textId="16F8DC09" w:rsidR="00AE7FB3" w:rsidRDefault="00892D7D">
            <w:pPr>
              <w:widowControl w:val="0"/>
              <w:spacing w:after="0"/>
              <w:jc w:val="center"/>
              <w:rPr>
                <w:highlight w:val="white"/>
              </w:rPr>
            </w:pPr>
            <w:del w:id="249" w:author="Rossana Capoferri" w:date="2022-10-13T15:50:00Z">
              <w:r w:rsidDel="0087647E">
                <w:rPr>
                  <w:highlight w:val="white"/>
                </w:rPr>
                <w:delText>0.16</w:delText>
              </w:r>
            </w:del>
          </w:p>
        </w:tc>
        <w:tc>
          <w:tcPr>
            <w:tcW w:w="1475" w:type="dxa"/>
            <w:shd w:val="clear" w:color="auto" w:fill="auto"/>
            <w:tcMar>
              <w:top w:w="100" w:type="dxa"/>
              <w:left w:w="100" w:type="dxa"/>
              <w:bottom w:w="100" w:type="dxa"/>
              <w:right w:w="100" w:type="dxa"/>
            </w:tcMar>
          </w:tcPr>
          <w:p w14:paraId="37958791" w14:textId="5BE262E5" w:rsidR="00AE7FB3" w:rsidRDefault="00892D7D">
            <w:pPr>
              <w:widowControl w:val="0"/>
              <w:spacing w:after="0"/>
              <w:jc w:val="center"/>
              <w:rPr>
                <w:highlight w:val="white"/>
              </w:rPr>
            </w:pPr>
            <w:del w:id="250" w:author="Rossana Capoferri" w:date="2022-10-13T15:50:00Z">
              <w:r w:rsidDel="0087647E">
                <w:rPr>
                  <w:highlight w:val="white"/>
                </w:rPr>
                <w:delText>0.494</w:delText>
              </w:r>
            </w:del>
          </w:p>
        </w:tc>
        <w:tc>
          <w:tcPr>
            <w:tcW w:w="1475" w:type="dxa"/>
            <w:shd w:val="clear" w:color="auto" w:fill="auto"/>
            <w:tcMar>
              <w:top w:w="100" w:type="dxa"/>
              <w:left w:w="100" w:type="dxa"/>
              <w:bottom w:w="100" w:type="dxa"/>
              <w:right w:w="100" w:type="dxa"/>
            </w:tcMar>
          </w:tcPr>
          <w:p w14:paraId="7E7E953F" w14:textId="0722C4BE" w:rsidR="00AE7FB3" w:rsidRDefault="00892D7D">
            <w:pPr>
              <w:widowControl w:val="0"/>
              <w:spacing w:after="0"/>
              <w:jc w:val="center"/>
              <w:rPr>
                <w:highlight w:val="white"/>
              </w:rPr>
            </w:pPr>
            <w:del w:id="251" w:author="Rossana Capoferri" w:date="2022-10-13T15:50:00Z">
              <w:r w:rsidDel="0087647E">
                <w:rPr>
                  <w:highlight w:val="white"/>
                </w:rPr>
                <w:delText>0.155</w:delText>
              </w:r>
            </w:del>
          </w:p>
        </w:tc>
      </w:tr>
      <w:tr w:rsidR="00AE7FB3" w14:paraId="508FB7AD" w14:textId="77777777" w:rsidTr="00FB383A">
        <w:trPr>
          <w:trHeight w:val="470"/>
        </w:trPr>
        <w:tc>
          <w:tcPr>
            <w:tcW w:w="2960" w:type="dxa"/>
            <w:vMerge/>
            <w:shd w:val="clear" w:color="auto" w:fill="auto"/>
            <w:tcMar>
              <w:top w:w="100" w:type="dxa"/>
              <w:left w:w="100" w:type="dxa"/>
              <w:bottom w:w="100" w:type="dxa"/>
              <w:right w:w="100" w:type="dxa"/>
            </w:tcMar>
            <w:vAlign w:val="center"/>
          </w:tcPr>
          <w:p w14:paraId="36D19492" w14:textId="77777777" w:rsidR="00AE7FB3" w:rsidRDefault="00AE7FB3">
            <w:pPr>
              <w:widowControl w:val="0"/>
              <w:pBdr>
                <w:top w:val="nil"/>
                <w:left w:val="nil"/>
                <w:bottom w:val="nil"/>
                <w:right w:val="nil"/>
                <w:between w:val="nil"/>
              </w:pBdr>
              <w:spacing w:after="0"/>
              <w:rPr>
                <w:highlight w:val="white"/>
              </w:rPr>
            </w:pPr>
          </w:p>
        </w:tc>
        <w:tc>
          <w:tcPr>
            <w:tcW w:w="1475" w:type="dxa"/>
            <w:shd w:val="clear" w:color="auto" w:fill="auto"/>
            <w:tcMar>
              <w:top w:w="100" w:type="dxa"/>
              <w:left w:w="100" w:type="dxa"/>
              <w:bottom w:w="100" w:type="dxa"/>
              <w:right w:w="100" w:type="dxa"/>
            </w:tcMar>
          </w:tcPr>
          <w:p w14:paraId="213D6D46" w14:textId="77777777" w:rsidR="00AE7FB3" w:rsidRDefault="00892D7D">
            <w:pPr>
              <w:widowControl w:val="0"/>
              <w:spacing w:after="0"/>
              <w:jc w:val="center"/>
              <w:rPr>
                <w:highlight w:val="white"/>
              </w:rPr>
            </w:pPr>
            <w:r>
              <w:rPr>
                <w:highlight w:val="white"/>
              </w:rPr>
              <w:t>p-value</w:t>
            </w:r>
          </w:p>
        </w:tc>
        <w:tc>
          <w:tcPr>
            <w:tcW w:w="1475" w:type="dxa"/>
            <w:shd w:val="clear" w:color="auto" w:fill="auto"/>
            <w:tcMar>
              <w:top w:w="100" w:type="dxa"/>
              <w:left w:w="100" w:type="dxa"/>
              <w:bottom w:w="100" w:type="dxa"/>
              <w:right w:w="100" w:type="dxa"/>
            </w:tcMar>
          </w:tcPr>
          <w:p w14:paraId="4C95CDCD" w14:textId="77777777" w:rsidR="00AE7FB3" w:rsidRDefault="00892D7D">
            <w:pPr>
              <w:widowControl w:val="0"/>
              <w:spacing w:after="0"/>
              <w:jc w:val="center"/>
              <w:rPr>
                <w:highlight w:val="white"/>
              </w:rPr>
            </w:pPr>
            <w:r>
              <w:rPr>
                <w:highlight w:val="white"/>
              </w:rPr>
              <w:t>0.083</w:t>
            </w:r>
          </w:p>
        </w:tc>
        <w:tc>
          <w:tcPr>
            <w:tcW w:w="1475" w:type="dxa"/>
            <w:shd w:val="clear" w:color="auto" w:fill="auto"/>
            <w:tcMar>
              <w:top w:w="100" w:type="dxa"/>
              <w:left w:w="100" w:type="dxa"/>
              <w:bottom w:w="100" w:type="dxa"/>
              <w:right w:w="100" w:type="dxa"/>
            </w:tcMar>
          </w:tcPr>
          <w:p w14:paraId="2A05143B" w14:textId="77777777" w:rsidR="00AE7FB3" w:rsidRDefault="00892D7D">
            <w:pPr>
              <w:widowControl w:val="0"/>
              <w:spacing w:after="0"/>
              <w:jc w:val="center"/>
              <w:rPr>
                <w:highlight w:val="white"/>
              </w:rPr>
            </w:pPr>
            <w:r>
              <w:rPr>
                <w:highlight w:val="white"/>
              </w:rPr>
              <w:t>0.267</w:t>
            </w:r>
          </w:p>
        </w:tc>
        <w:tc>
          <w:tcPr>
            <w:tcW w:w="1475" w:type="dxa"/>
            <w:shd w:val="clear" w:color="auto" w:fill="auto"/>
            <w:tcMar>
              <w:top w:w="100" w:type="dxa"/>
              <w:left w:w="100" w:type="dxa"/>
              <w:bottom w:w="100" w:type="dxa"/>
              <w:right w:w="100" w:type="dxa"/>
            </w:tcMar>
          </w:tcPr>
          <w:p w14:paraId="1FE5DE59" w14:textId="77777777" w:rsidR="00AE7FB3" w:rsidRDefault="00892D7D">
            <w:pPr>
              <w:widowControl w:val="0"/>
              <w:spacing w:after="0"/>
              <w:jc w:val="center"/>
              <w:rPr>
                <w:highlight w:val="white"/>
              </w:rPr>
            </w:pPr>
            <w:r>
              <w:rPr>
                <w:highlight w:val="white"/>
              </w:rPr>
              <w:t>0.285</w:t>
            </w:r>
          </w:p>
        </w:tc>
      </w:tr>
    </w:tbl>
    <w:p w14:paraId="34863C4B" w14:textId="77777777" w:rsidR="00AE7FB3" w:rsidRDefault="00AE7FB3">
      <w:pPr>
        <w:spacing w:after="0" w:line="480" w:lineRule="auto"/>
        <w:jc w:val="both"/>
        <w:rPr>
          <w:sz w:val="24"/>
          <w:szCs w:val="24"/>
          <w:highlight w:val="white"/>
        </w:rPr>
      </w:pPr>
    </w:p>
    <w:p w14:paraId="1CC3D7EC" w14:textId="77777777" w:rsidR="00AE7FB3" w:rsidRPr="0087647E" w:rsidRDefault="00892D7D" w:rsidP="006A45D0">
      <w:pPr>
        <w:spacing w:after="0" w:line="480" w:lineRule="auto"/>
        <w:jc w:val="both"/>
        <w:rPr>
          <w:sz w:val="24"/>
          <w:szCs w:val="24"/>
          <w:highlight w:val="green"/>
          <w:lang w:val="en-US"/>
          <w:rPrChange w:id="252" w:author="Rossana Capoferri" w:date="2022-10-13T15:51:00Z">
            <w:rPr>
              <w:sz w:val="24"/>
              <w:szCs w:val="24"/>
              <w:highlight w:val="white"/>
              <w:lang w:val="en-US"/>
            </w:rPr>
          </w:rPrChange>
        </w:rPr>
      </w:pPr>
      <w:r w:rsidRPr="000D7D37">
        <w:rPr>
          <w:sz w:val="24"/>
          <w:szCs w:val="24"/>
          <w:highlight w:val="white"/>
          <w:lang w:val="en-US"/>
        </w:rPr>
        <w:t>Results revealed</w:t>
      </w:r>
      <w:r w:rsidRPr="000D7D37">
        <w:rPr>
          <w:sz w:val="24"/>
          <w:szCs w:val="24"/>
          <w:lang w:val="en-US"/>
        </w:rPr>
        <w:t xml:space="preserve"> no statistically significant differences for both indexes at three taxonomic levels (family, genus and species), with all p-values ≥ 0.05.</w:t>
      </w:r>
      <w:r w:rsidRPr="000D7D37">
        <w:rPr>
          <w:sz w:val="24"/>
          <w:szCs w:val="24"/>
          <w:highlight w:val="white"/>
          <w:lang w:val="en-US"/>
        </w:rPr>
        <w:t xml:space="preserve"> The Shannon index </w:t>
      </w:r>
      <w:r w:rsidRPr="000D7D37">
        <w:rPr>
          <w:sz w:val="24"/>
          <w:szCs w:val="24"/>
          <w:lang w:val="en-US"/>
        </w:rPr>
        <w:t>shows</w:t>
      </w:r>
      <w:r w:rsidRPr="000D7D37">
        <w:rPr>
          <w:sz w:val="24"/>
          <w:szCs w:val="24"/>
          <w:highlight w:val="white"/>
          <w:lang w:val="en-US"/>
        </w:rPr>
        <w:t xml:space="preserve"> a clearly non-normal distribution (</w:t>
      </w:r>
      <w:r w:rsidRPr="000D7D37">
        <w:rPr>
          <w:sz w:val="24"/>
          <w:szCs w:val="24"/>
          <w:lang w:val="en-US"/>
        </w:rPr>
        <w:t>Fig. 4).</w:t>
      </w:r>
      <w:r w:rsidRPr="000D7D37">
        <w:rPr>
          <w:sz w:val="24"/>
          <w:szCs w:val="24"/>
          <w:highlight w:val="white"/>
          <w:lang w:val="en-US"/>
        </w:rPr>
        <w:t xml:space="preserve"> In fact, it appears to be bimodal, </w:t>
      </w:r>
      <w:proofErr w:type="gramStart"/>
      <w:r w:rsidRPr="000D7D37">
        <w:rPr>
          <w:i/>
          <w:sz w:val="24"/>
          <w:szCs w:val="24"/>
          <w:highlight w:val="white"/>
          <w:lang w:val="en-US"/>
        </w:rPr>
        <w:t>i.e.</w:t>
      </w:r>
      <w:proofErr w:type="gramEnd"/>
      <w:r w:rsidRPr="000D7D37">
        <w:rPr>
          <w:sz w:val="24"/>
          <w:szCs w:val="24"/>
          <w:highlight w:val="white"/>
          <w:lang w:val="en-US"/>
        </w:rPr>
        <w:t xml:space="preserve"> as if it was the union of two distributions, one with lower and one with higher average diversity. </w:t>
      </w:r>
      <w:r w:rsidRPr="0087647E">
        <w:rPr>
          <w:sz w:val="24"/>
          <w:szCs w:val="24"/>
          <w:highlight w:val="green"/>
          <w:lang w:val="en-US"/>
          <w:rPrChange w:id="253" w:author="Rossana Capoferri" w:date="2022-10-13T15:51:00Z">
            <w:rPr>
              <w:sz w:val="24"/>
              <w:szCs w:val="24"/>
              <w:highlight w:val="white"/>
              <w:lang w:val="en-US"/>
            </w:rPr>
          </w:rPrChange>
        </w:rPr>
        <w:t xml:space="preserve">This bimodal trend is exacerbated by one single sample of commercial milk, that at species level has a very high diversity (Shannon alpha value ≥ 0.875). On average, we found that in the GP milk samples the richness indexes are higher than the commercial milk samples (Table 3). We then tested the </w:t>
      </w:r>
      <w:r w:rsidRPr="0087647E">
        <w:rPr>
          <w:sz w:val="24"/>
          <w:szCs w:val="24"/>
          <w:highlight w:val="green"/>
          <w:lang w:val="en-US"/>
          <w:rPrChange w:id="254" w:author="Rossana Capoferri" w:date="2022-10-13T15:51:00Z">
            <w:rPr>
              <w:sz w:val="24"/>
              <w:szCs w:val="24"/>
              <w:highlight w:val="white"/>
              <w:lang w:val="en-US"/>
            </w:rPr>
          </w:rPrChange>
        </w:rPr>
        <w:lastRenderedPageBreak/>
        <w:t>differences among groups for statistical significance. The data distributions did not pass the Shapiro normality test (data not reported), so we used Wilcoxon rank sum test to compute the p-values associated with differences in significance.</w:t>
      </w:r>
    </w:p>
    <w:p w14:paraId="203F47F0" w14:textId="77777777" w:rsidR="00AE7FB3" w:rsidRDefault="00892D7D" w:rsidP="006A45D0">
      <w:pPr>
        <w:shd w:val="clear" w:color="auto" w:fill="FFFFFF"/>
        <w:spacing w:after="160" w:line="480" w:lineRule="auto"/>
        <w:jc w:val="both"/>
        <w:rPr>
          <w:color w:val="333333"/>
          <w:sz w:val="24"/>
          <w:szCs w:val="24"/>
          <w:lang w:val="en-US"/>
        </w:rPr>
      </w:pPr>
      <w:r w:rsidRPr="0087647E">
        <w:rPr>
          <w:color w:val="333333"/>
          <w:sz w:val="24"/>
          <w:szCs w:val="24"/>
          <w:highlight w:val="green"/>
          <w:lang w:val="en-US"/>
          <w:rPrChange w:id="255" w:author="Rossana Capoferri" w:date="2022-10-13T15:51:00Z">
            <w:rPr>
              <w:color w:val="333333"/>
              <w:sz w:val="24"/>
              <w:szCs w:val="24"/>
              <w:lang w:val="en-US"/>
            </w:rPr>
          </w:rPrChange>
        </w:rPr>
        <w:t>An analysis of variance (ANOVA) on both Shannon and Simpson scores was performed, grouping samples by province and considering progressively deeper taxonomic levels</w:t>
      </w:r>
      <w:r w:rsidR="004769FA" w:rsidRPr="0087647E">
        <w:rPr>
          <w:color w:val="333333"/>
          <w:sz w:val="24"/>
          <w:szCs w:val="24"/>
          <w:highlight w:val="green"/>
          <w:lang w:val="en-US"/>
          <w:rPrChange w:id="256" w:author="Rossana Capoferri" w:date="2022-10-13T15:51:00Z">
            <w:rPr>
              <w:color w:val="333333"/>
              <w:sz w:val="24"/>
              <w:szCs w:val="24"/>
              <w:lang w:val="en-US"/>
            </w:rPr>
          </w:rPrChange>
        </w:rPr>
        <w:t xml:space="preserve"> (Fig 5)</w:t>
      </w:r>
      <w:r w:rsidRPr="0087647E">
        <w:rPr>
          <w:color w:val="333333"/>
          <w:sz w:val="24"/>
          <w:szCs w:val="24"/>
          <w:highlight w:val="green"/>
          <w:lang w:val="en-US"/>
          <w:rPrChange w:id="257" w:author="Rossana Capoferri" w:date="2022-10-13T15:51:00Z">
            <w:rPr>
              <w:color w:val="333333"/>
              <w:sz w:val="24"/>
              <w:szCs w:val="24"/>
              <w:lang w:val="en-US"/>
            </w:rPr>
          </w:rPrChange>
        </w:rPr>
        <w:t>. No statistically significant differences in richness were observ</w:t>
      </w:r>
      <w:r w:rsidR="00B268D1" w:rsidRPr="0087647E">
        <w:rPr>
          <w:color w:val="333333"/>
          <w:sz w:val="24"/>
          <w:szCs w:val="24"/>
          <w:highlight w:val="green"/>
          <w:lang w:val="en-US"/>
          <w:rPrChange w:id="258" w:author="Rossana Capoferri" w:date="2022-10-13T15:51:00Z">
            <w:rPr>
              <w:color w:val="333333"/>
              <w:sz w:val="24"/>
              <w:szCs w:val="24"/>
              <w:lang w:val="en-US"/>
            </w:rPr>
          </w:rPrChange>
        </w:rPr>
        <w:t>ed between the provinces.  The T</w:t>
      </w:r>
      <w:r w:rsidRPr="0087647E">
        <w:rPr>
          <w:color w:val="333333"/>
          <w:sz w:val="24"/>
          <w:szCs w:val="24"/>
          <w:highlight w:val="green"/>
          <w:lang w:val="en-US"/>
          <w:rPrChange w:id="259" w:author="Rossana Capoferri" w:date="2022-10-13T15:51:00Z">
            <w:rPr>
              <w:color w:val="333333"/>
              <w:sz w:val="24"/>
              <w:szCs w:val="24"/>
              <w:lang w:val="en-US"/>
            </w:rPr>
          </w:rPrChange>
        </w:rPr>
        <w:t>able 4 reports the resulting p-values.</w:t>
      </w:r>
    </w:p>
    <w:p w14:paraId="36B77570" w14:textId="77777777" w:rsidR="004769FA" w:rsidRPr="000D7D37" w:rsidRDefault="004769FA" w:rsidP="004769FA">
      <w:pPr>
        <w:shd w:val="clear" w:color="auto" w:fill="FFFFFF"/>
        <w:spacing w:after="160" w:line="480" w:lineRule="auto"/>
        <w:jc w:val="both"/>
        <w:rPr>
          <w:color w:val="333333"/>
          <w:sz w:val="24"/>
          <w:szCs w:val="24"/>
          <w:lang w:val="en-US"/>
        </w:rPr>
      </w:pPr>
      <w:r w:rsidRPr="000D7D37">
        <w:rPr>
          <w:b/>
          <w:color w:val="333333"/>
          <w:sz w:val="24"/>
          <w:szCs w:val="24"/>
          <w:lang w:val="en-US"/>
        </w:rPr>
        <w:t>Fig 5. Distribution of alpha diversity as computed using Shannon’s and Simpson’s indexes.</w:t>
      </w:r>
      <w:r>
        <w:rPr>
          <w:b/>
          <w:color w:val="333333"/>
          <w:sz w:val="24"/>
          <w:szCs w:val="24"/>
          <w:lang w:val="en-US"/>
        </w:rPr>
        <w:t xml:space="preserve"> </w:t>
      </w:r>
      <w:proofErr w:type="spellStart"/>
      <w:r w:rsidRPr="000D7D37">
        <w:rPr>
          <w:color w:val="333333"/>
          <w:sz w:val="24"/>
          <w:szCs w:val="24"/>
          <w:lang w:val="en-US"/>
        </w:rPr>
        <w:t>Colours</w:t>
      </w:r>
      <w:proofErr w:type="spellEnd"/>
      <w:r w:rsidRPr="000D7D37">
        <w:rPr>
          <w:color w:val="333333"/>
          <w:sz w:val="24"/>
          <w:szCs w:val="24"/>
          <w:lang w:val="en-US"/>
        </w:rPr>
        <w:t xml:space="preserve"> indicate different provinces of origin. The three boxes report indexes computed at different taxonomic levels.</w:t>
      </w:r>
    </w:p>
    <w:p w14:paraId="37212CD2" w14:textId="77777777" w:rsidR="004769FA" w:rsidRPr="000D7D37" w:rsidRDefault="004769FA" w:rsidP="006A45D0">
      <w:pPr>
        <w:shd w:val="clear" w:color="auto" w:fill="FFFFFF"/>
        <w:spacing w:after="160" w:line="480" w:lineRule="auto"/>
        <w:jc w:val="both"/>
        <w:rPr>
          <w:color w:val="333333"/>
          <w:sz w:val="24"/>
          <w:szCs w:val="24"/>
          <w:lang w:val="en-US"/>
        </w:rPr>
      </w:pPr>
    </w:p>
    <w:p w14:paraId="0EC133AF" w14:textId="77777777" w:rsidR="00AE7FB3" w:rsidRPr="00836E99" w:rsidRDefault="00892D7D" w:rsidP="006A45D0">
      <w:pPr>
        <w:shd w:val="clear" w:color="auto" w:fill="FFFFFF"/>
        <w:spacing w:after="160" w:line="480" w:lineRule="auto"/>
        <w:jc w:val="both"/>
        <w:rPr>
          <w:b/>
          <w:color w:val="333333"/>
          <w:sz w:val="24"/>
          <w:szCs w:val="24"/>
          <w:highlight w:val="green"/>
          <w:lang w:val="en-US"/>
          <w:rPrChange w:id="260" w:author="Rossana Capoferri" w:date="2022-10-13T15:52:00Z">
            <w:rPr>
              <w:b/>
              <w:color w:val="333333"/>
              <w:sz w:val="24"/>
              <w:szCs w:val="24"/>
              <w:lang w:val="en-US"/>
            </w:rPr>
          </w:rPrChange>
        </w:rPr>
      </w:pPr>
      <w:r w:rsidRPr="00836E99">
        <w:rPr>
          <w:b/>
          <w:color w:val="333333"/>
          <w:sz w:val="24"/>
          <w:szCs w:val="24"/>
          <w:highlight w:val="green"/>
          <w:lang w:val="en-US"/>
          <w:rPrChange w:id="261" w:author="Rossana Capoferri" w:date="2022-10-13T15:52:00Z">
            <w:rPr>
              <w:b/>
              <w:color w:val="333333"/>
              <w:sz w:val="24"/>
              <w:szCs w:val="24"/>
              <w:lang w:val="en-US"/>
            </w:rPr>
          </w:rPrChange>
        </w:rPr>
        <w:t xml:space="preserve">Table 4. p-values from ANOVA. </w:t>
      </w:r>
    </w:p>
    <w:tbl>
      <w:tblPr>
        <w:tblStyle w:val="ae"/>
        <w:tblW w:w="888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045"/>
        <w:gridCol w:w="3045"/>
      </w:tblGrid>
      <w:tr w:rsidR="00AE7FB3" w:rsidRPr="00836E99" w14:paraId="3B6B6563" w14:textId="77777777" w:rsidTr="00464C13">
        <w:trPr>
          <w:trHeight w:val="20"/>
        </w:trPr>
        <w:tc>
          <w:tcPr>
            <w:tcW w:w="2790" w:type="dxa"/>
            <w:tcMar>
              <w:top w:w="100" w:type="dxa"/>
              <w:left w:w="100" w:type="dxa"/>
              <w:bottom w:w="100" w:type="dxa"/>
              <w:right w:w="100" w:type="dxa"/>
            </w:tcMar>
          </w:tcPr>
          <w:p w14:paraId="24E86750" w14:textId="77777777" w:rsidR="00AE7FB3" w:rsidRPr="00836E99" w:rsidRDefault="00892D7D">
            <w:pPr>
              <w:spacing w:after="0" w:line="480" w:lineRule="auto"/>
              <w:jc w:val="both"/>
              <w:rPr>
                <w:b/>
                <w:color w:val="333333"/>
                <w:sz w:val="24"/>
                <w:szCs w:val="24"/>
                <w:highlight w:val="green"/>
                <w:rPrChange w:id="262" w:author="Rossana Capoferri" w:date="2022-10-13T15:52:00Z">
                  <w:rPr>
                    <w:b/>
                    <w:color w:val="333333"/>
                    <w:sz w:val="24"/>
                    <w:szCs w:val="24"/>
                  </w:rPr>
                </w:rPrChange>
              </w:rPr>
            </w:pPr>
            <w:r w:rsidRPr="00836E99">
              <w:rPr>
                <w:b/>
                <w:color w:val="333333"/>
                <w:sz w:val="24"/>
                <w:szCs w:val="24"/>
                <w:highlight w:val="green"/>
                <w:rPrChange w:id="263" w:author="Rossana Capoferri" w:date="2022-10-13T15:52:00Z">
                  <w:rPr>
                    <w:b/>
                    <w:color w:val="333333"/>
                    <w:sz w:val="24"/>
                    <w:szCs w:val="24"/>
                  </w:rPr>
                </w:rPrChange>
              </w:rPr>
              <w:t>Level</w:t>
            </w:r>
          </w:p>
        </w:tc>
        <w:tc>
          <w:tcPr>
            <w:tcW w:w="3045" w:type="dxa"/>
            <w:tcMar>
              <w:top w:w="100" w:type="dxa"/>
              <w:left w:w="100" w:type="dxa"/>
              <w:bottom w:w="100" w:type="dxa"/>
              <w:right w:w="100" w:type="dxa"/>
            </w:tcMar>
          </w:tcPr>
          <w:p w14:paraId="02D03E62" w14:textId="77777777" w:rsidR="00AE7FB3" w:rsidRPr="00836E99" w:rsidRDefault="00892D7D" w:rsidP="00FB383A">
            <w:pPr>
              <w:spacing w:after="0" w:line="480" w:lineRule="auto"/>
              <w:jc w:val="center"/>
              <w:rPr>
                <w:b/>
                <w:color w:val="333333"/>
                <w:sz w:val="24"/>
                <w:szCs w:val="24"/>
                <w:highlight w:val="green"/>
                <w:rPrChange w:id="264" w:author="Rossana Capoferri" w:date="2022-10-13T15:52:00Z">
                  <w:rPr>
                    <w:b/>
                    <w:color w:val="333333"/>
                    <w:sz w:val="24"/>
                    <w:szCs w:val="24"/>
                  </w:rPr>
                </w:rPrChange>
              </w:rPr>
            </w:pPr>
            <w:r w:rsidRPr="00836E99">
              <w:rPr>
                <w:b/>
                <w:color w:val="333333"/>
                <w:sz w:val="24"/>
                <w:szCs w:val="24"/>
                <w:highlight w:val="green"/>
                <w:rPrChange w:id="265" w:author="Rossana Capoferri" w:date="2022-10-13T15:52:00Z">
                  <w:rPr>
                    <w:b/>
                    <w:color w:val="333333"/>
                    <w:sz w:val="24"/>
                    <w:szCs w:val="24"/>
                  </w:rPr>
                </w:rPrChange>
              </w:rPr>
              <w:t>Shannon_pvalue</w:t>
            </w:r>
          </w:p>
        </w:tc>
        <w:tc>
          <w:tcPr>
            <w:tcW w:w="3045" w:type="dxa"/>
            <w:tcMar>
              <w:top w:w="100" w:type="dxa"/>
              <w:left w:w="100" w:type="dxa"/>
              <w:bottom w:w="100" w:type="dxa"/>
              <w:right w:w="100" w:type="dxa"/>
            </w:tcMar>
          </w:tcPr>
          <w:p w14:paraId="09F5F2AC" w14:textId="77777777" w:rsidR="00AE7FB3" w:rsidRPr="00836E99" w:rsidRDefault="00892D7D" w:rsidP="00FB383A">
            <w:pPr>
              <w:spacing w:after="0" w:line="480" w:lineRule="auto"/>
              <w:jc w:val="center"/>
              <w:rPr>
                <w:b/>
                <w:color w:val="333333"/>
                <w:sz w:val="24"/>
                <w:szCs w:val="24"/>
                <w:highlight w:val="green"/>
                <w:rPrChange w:id="266" w:author="Rossana Capoferri" w:date="2022-10-13T15:52:00Z">
                  <w:rPr>
                    <w:b/>
                    <w:color w:val="333333"/>
                    <w:sz w:val="24"/>
                    <w:szCs w:val="24"/>
                  </w:rPr>
                </w:rPrChange>
              </w:rPr>
            </w:pPr>
            <w:r w:rsidRPr="00836E99">
              <w:rPr>
                <w:b/>
                <w:color w:val="333333"/>
                <w:sz w:val="24"/>
                <w:szCs w:val="24"/>
                <w:highlight w:val="green"/>
                <w:rPrChange w:id="267" w:author="Rossana Capoferri" w:date="2022-10-13T15:52:00Z">
                  <w:rPr>
                    <w:b/>
                    <w:color w:val="333333"/>
                    <w:sz w:val="24"/>
                    <w:szCs w:val="24"/>
                  </w:rPr>
                </w:rPrChange>
              </w:rPr>
              <w:t>Simpson_pvalue</w:t>
            </w:r>
          </w:p>
        </w:tc>
      </w:tr>
      <w:tr w:rsidR="00AE7FB3" w:rsidRPr="00836E99" w14:paraId="5AA91D0F" w14:textId="77777777" w:rsidTr="00464C13">
        <w:trPr>
          <w:trHeight w:val="20"/>
        </w:trPr>
        <w:tc>
          <w:tcPr>
            <w:tcW w:w="2790" w:type="dxa"/>
            <w:tcMar>
              <w:top w:w="100" w:type="dxa"/>
              <w:left w:w="100" w:type="dxa"/>
              <w:bottom w:w="100" w:type="dxa"/>
              <w:right w:w="100" w:type="dxa"/>
            </w:tcMar>
          </w:tcPr>
          <w:p w14:paraId="221D5A94" w14:textId="77777777" w:rsidR="00AE7FB3" w:rsidRPr="00836E99" w:rsidRDefault="00892D7D">
            <w:pPr>
              <w:spacing w:after="0" w:line="480" w:lineRule="auto"/>
              <w:jc w:val="both"/>
              <w:rPr>
                <w:color w:val="333333"/>
                <w:sz w:val="24"/>
                <w:szCs w:val="24"/>
                <w:highlight w:val="green"/>
                <w:rPrChange w:id="268" w:author="Rossana Capoferri" w:date="2022-10-13T15:52:00Z">
                  <w:rPr>
                    <w:color w:val="333333"/>
                    <w:sz w:val="24"/>
                    <w:szCs w:val="24"/>
                  </w:rPr>
                </w:rPrChange>
              </w:rPr>
            </w:pPr>
            <w:r w:rsidRPr="00836E99">
              <w:rPr>
                <w:color w:val="333333"/>
                <w:sz w:val="24"/>
                <w:szCs w:val="24"/>
                <w:highlight w:val="green"/>
                <w:rPrChange w:id="269" w:author="Rossana Capoferri" w:date="2022-10-13T15:52:00Z">
                  <w:rPr>
                    <w:color w:val="333333"/>
                    <w:sz w:val="24"/>
                    <w:szCs w:val="24"/>
                  </w:rPr>
                </w:rPrChange>
              </w:rPr>
              <w:t>Family</w:t>
            </w:r>
          </w:p>
        </w:tc>
        <w:tc>
          <w:tcPr>
            <w:tcW w:w="3045" w:type="dxa"/>
            <w:tcMar>
              <w:top w:w="100" w:type="dxa"/>
              <w:left w:w="100" w:type="dxa"/>
              <w:bottom w:w="100" w:type="dxa"/>
              <w:right w:w="100" w:type="dxa"/>
            </w:tcMar>
          </w:tcPr>
          <w:p w14:paraId="5B289F3B" w14:textId="77777777" w:rsidR="00AE7FB3" w:rsidRPr="00836E99" w:rsidRDefault="00892D7D" w:rsidP="00FB383A">
            <w:pPr>
              <w:spacing w:after="0" w:line="480" w:lineRule="auto"/>
              <w:jc w:val="center"/>
              <w:rPr>
                <w:color w:val="333333"/>
                <w:sz w:val="24"/>
                <w:szCs w:val="24"/>
                <w:highlight w:val="green"/>
                <w:rPrChange w:id="270" w:author="Rossana Capoferri" w:date="2022-10-13T15:52:00Z">
                  <w:rPr>
                    <w:color w:val="333333"/>
                    <w:sz w:val="24"/>
                    <w:szCs w:val="24"/>
                  </w:rPr>
                </w:rPrChange>
              </w:rPr>
            </w:pPr>
            <w:r w:rsidRPr="00836E99">
              <w:rPr>
                <w:color w:val="333333"/>
                <w:sz w:val="24"/>
                <w:szCs w:val="24"/>
                <w:highlight w:val="green"/>
                <w:rPrChange w:id="271" w:author="Rossana Capoferri" w:date="2022-10-13T15:52:00Z">
                  <w:rPr>
                    <w:color w:val="333333"/>
                    <w:sz w:val="24"/>
                    <w:szCs w:val="24"/>
                  </w:rPr>
                </w:rPrChange>
              </w:rPr>
              <w:t>0.219</w:t>
            </w:r>
          </w:p>
        </w:tc>
        <w:tc>
          <w:tcPr>
            <w:tcW w:w="3045" w:type="dxa"/>
            <w:tcMar>
              <w:top w:w="100" w:type="dxa"/>
              <w:left w:w="100" w:type="dxa"/>
              <w:bottom w:w="100" w:type="dxa"/>
              <w:right w:w="100" w:type="dxa"/>
            </w:tcMar>
          </w:tcPr>
          <w:p w14:paraId="40716E81" w14:textId="77777777" w:rsidR="00AE7FB3" w:rsidRPr="00836E99" w:rsidRDefault="00892D7D" w:rsidP="00FB383A">
            <w:pPr>
              <w:spacing w:after="0" w:line="480" w:lineRule="auto"/>
              <w:jc w:val="center"/>
              <w:rPr>
                <w:color w:val="333333"/>
                <w:sz w:val="24"/>
                <w:szCs w:val="24"/>
                <w:highlight w:val="green"/>
                <w:rPrChange w:id="272" w:author="Rossana Capoferri" w:date="2022-10-13T15:52:00Z">
                  <w:rPr>
                    <w:color w:val="333333"/>
                    <w:sz w:val="24"/>
                    <w:szCs w:val="24"/>
                  </w:rPr>
                </w:rPrChange>
              </w:rPr>
            </w:pPr>
            <w:r w:rsidRPr="00836E99">
              <w:rPr>
                <w:color w:val="333333"/>
                <w:sz w:val="24"/>
                <w:szCs w:val="24"/>
                <w:highlight w:val="green"/>
                <w:rPrChange w:id="273" w:author="Rossana Capoferri" w:date="2022-10-13T15:52:00Z">
                  <w:rPr>
                    <w:color w:val="333333"/>
                    <w:sz w:val="24"/>
                    <w:szCs w:val="24"/>
                  </w:rPr>
                </w:rPrChange>
              </w:rPr>
              <w:t>0.205</w:t>
            </w:r>
          </w:p>
        </w:tc>
      </w:tr>
      <w:tr w:rsidR="00AE7FB3" w:rsidRPr="00836E99" w14:paraId="5E99E203" w14:textId="77777777" w:rsidTr="00464C13">
        <w:trPr>
          <w:trHeight w:val="20"/>
        </w:trPr>
        <w:tc>
          <w:tcPr>
            <w:tcW w:w="2790" w:type="dxa"/>
            <w:tcMar>
              <w:top w:w="100" w:type="dxa"/>
              <w:left w:w="100" w:type="dxa"/>
              <w:bottom w:w="100" w:type="dxa"/>
              <w:right w:w="100" w:type="dxa"/>
            </w:tcMar>
          </w:tcPr>
          <w:p w14:paraId="24CCAC41" w14:textId="77777777" w:rsidR="00AE7FB3" w:rsidRPr="00836E99" w:rsidRDefault="00892D7D">
            <w:pPr>
              <w:spacing w:after="0" w:line="480" w:lineRule="auto"/>
              <w:jc w:val="both"/>
              <w:rPr>
                <w:color w:val="333333"/>
                <w:sz w:val="24"/>
                <w:szCs w:val="24"/>
                <w:highlight w:val="green"/>
                <w:rPrChange w:id="274" w:author="Rossana Capoferri" w:date="2022-10-13T15:52:00Z">
                  <w:rPr>
                    <w:color w:val="333333"/>
                    <w:sz w:val="24"/>
                    <w:szCs w:val="24"/>
                  </w:rPr>
                </w:rPrChange>
              </w:rPr>
            </w:pPr>
            <w:r w:rsidRPr="00836E99">
              <w:rPr>
                <w:color w:val="333333"/>
                <w:sz w:val="24"/>
                <w:szCs w:val="24"/>
                <w:highlight w:val="green"/>
                <w:rPrChange w:id="275" w:author="Rossana Capoferri" w:date="2022-10-13T15:52:00Z">
                  <w:rPr>
                    <w:color w:val="333333"/>
                    <w:sz w:val="24"/>
                    <w:szCs w:val="24"/>
                  </w:rPr>
                </w:rPrChange>
              </w:rPr>
              <w:t>Genus</w:t>
            </w:r>
          </w:p>
        </w:tc>
        <w:tc>
          <w:tcPr>
            <w:tcW w:w="3045" w:type="dxa"/>
            <w:tcMar>
              <w:top w:w="100" w:type="dxa"/>
              <w:left w:w="100" w:type="dxa"/>
              <w:bottom w:w="100" w:type="dxa"/>
              <w:right w:w="100" w:type="dxa"/>
            </w:tcMar>
          </w:tcPr>
          <w:p w14:paraId="5AF9115A" w14:textId="77777777" w:rsidR="00AE7FB3" w:rsidRPr="00836E99" w:rsidRDefault="00892D7D" w:rsidP="00FB383A">
            <w:pPr>
              <w:spacing w:after="0" w:line="480" w:lineRule="auto"/>
              <w:jc w:val="center"/>
              <w:rPr>
                <w:color w:val="333333"/>
                <w:sz w:val="24"/>
                <w:szCs w:val="24"/>
                <w:highlight w:val="green"/>
                <w:rPrChange w:id="276" w:author="Rossana Capoferri" w:date="2022-10-13T15:52:00Z">
                  <w:rPr>
                    <w:color w:val="333333"/>
                    <w:sz w:val="24"/>
                    <w:szCs w:val="24"/>
                  </w:rPr>
                </w:rPrChange>
              </w:rPr>
            </w:pPr>
            <w:r w:rsidRPr="00836E99">
              <w:rPr>
                <w:color w:val="333333"/>
                <w:sz w:val="24"/>
                <w:szCs w:val="24"/>
                <w:highlight w:val="green"/>
                <w:rPrChange w:id="277" w:author="Rossana Capoferri" w:date="2022-10-13T15:52:00Z">
                  <w:rPr>
                    <w:color w:val="333333"/>
                    <w:sz w:val="24"/>
                    <w:szCs w:val="24"/>
                  </w:rPr>
                </w:rPrChange>
              </w:rPr>
              <w:t>0.924</w:t>
            </w:r>
          </w:p>
        </w:tc>
        <w:tc>
          <w:tcPr>
            <w:tcW w:w="3045" w:type="dxa"/>
            <w:tcMar>
              <w:top w:w="100" w:type="dxa"/>
              <w:left w:w="100" w:type="dxa"/>
              <w:bottom w:w="100" w:type="dxa"/>
              <w:right w:w="100" w:type="dxa"/>
            </w:tcMar>
          </w:tcPr>
          <w:p w14:paraId="201B9E70" w14:textId="77777777" w:rsidR="00AE7FB3" w:rsidRPr="00836E99" w:rsidRDefault="00892D7D" w:rsidP="00FB383A">
            <w:pPr>
              <w:spacing w:after="0" w:line="480" w:lineRule="auto"/>
              <w:jc w:val="center"/>
              <w:rPr>
                <w:color w:val="333333"/>
                <w:sz w:val="24"/>
                <w:szCs w:val="24"/>
                <w:highlight w:val="green"/>
                <w:rPrChange w:id="278" w:author="Rossana Capoferri" w:date="2022-10-13T15:52:00Z">
                  <w:rPr>
                    <w:color w:val="333333"/>
                    <w:sz w:val="24"/>
                    <w:szCs w:val="24"/>
                  </w:rPr>
                </w:rPrChange>
              </w:rPr>
            </w:pPr>
            <w:r w:rsidRPr="00836E99">
              <w:rPr>
                <w:color w:val="333333"/>
                <w:sz w:val="24"/>
                <w:szCs w:val="24"/>
                <w:highlight w:val="green"/>
                <w:rPrChange w:id="279" w:author="Rossana Capoferri" w:date="2022-10-13T15:52:00Z">
                  <w:rPr>
                    <w:color w:val="333333"/>
                    <w:sz w:val="24"/>
                    <w:szCs w:val="24"/>
                  </w:rPr>
                </w:rPrChange>
              </w:rPr>
              <w:t>0.955</w:t>
            </w:r>
          </w:p>
        </w:tc>
      </w:tr>
      <w:tr w:rsidR="00AE7FB3" w14:paraId="02F32A67" w14:textId="77777777" w:rsidTr="00464C13">
        <w:trPr>
          <w:trHeight w:val="20"/>
        </w:trPr>
        <w:tc>
          <w:tcPr>
            <w:tcW w:w="2790" w:type="dxa"/>
            <w:tcMar>
              <w:top w:w="100" w:type="dxa"/>
              <w:left w:w="100" w:type="dxa"/>
              <w:bottom w:w="100" w:type="dxa"/>
              <w:right w:w="100" w:type="dxa"/>
            </w:tcMar>
          </w:tcPr>
          <w:p w14:paraId="50807730" w14:textId="77777777" w:rsidR="00AE7FB3" w:rsidRPr="00836E99" w:rsidRDefault="00892D7D">
            <w:pPr>
              <w:spacing w:after="0" w:line="480" w:lineRule="auto"/>
              <w:jc w:val="both"/>
              <w:rPr>
                <w:color w:val="333333"/>
                <w:sz w:val="24"/>
                <w:szCs w:val="24"/>
                <w:highlight w:val="green"/>
                <w:rPrChange w:id="280" w:author="Rossana Capoferri" w:date="2022-10-13T15:52:00Z">
                  <w:rPr>
                    <w:color w:val="333333"/>
                    <w:sz w:val="24"/>
                    <w:szCs w:val="24"/>
                  </w:rPr>
                </w:rPrChange>
              </w:rPr>
            </w:pPr>
            <w:r w:rsidRPr="00836E99">
              <w:rPr>
                <w:color w:val="333333"/>
                <w:sz w:val="24"/>
                <w:szCs w:val="24"/>
                <w:highlight w:val="green"/>
                <w:rPrChange w:id="281" w:author="Rossana Capoferri" w:date="2022-10-13T15:52:00Z">
                  <w:rPr>
                    <w:color w:val="333333"/>
                    <w:sz w:val="24"/>
                    <w:szCs w:val="24"/>
                  </w:rPr>
                </w:rPrChange>
              </w:rPr>
              <w:t>Species</w:t>
            </w:r>
          </w:p>
        </w:tc>
        <w:tc>
          <w:tcPr>
            <w:tcW w:w="3045" w:type="dxa"/>
            <w:tcMar>
              <w:top w:w="100" w:type="dxa"/>
              <w:left w:w="100" w:type="dxa"/>
              <w:bottom w:w="100" w:type="dxa"/>
              <w:right w:w="100" w:type="dxa"/>
            </w:tcMar>
          </w:tcPr>
          <w:p w14:paraId="6B694E11" w14:textId="77777777" w:rsidR="00AE7FB3" w:rsidRPr="00836E99" w:rsidRDefault="00892D7D" w:rsidP="00FB383A">
            <w:pPr>
              <w:spacing w:after="0" w:line="480" w:lineRule="auto"/>
              <w:jc w:val="center"/>
              <w:rPr>
                <w:color w:val="333333"/>
                <w:sz w:val="24"/>
                <w:szCs w:val="24"/>
                <w:highlight w:val="green"/>
                <w:rPrChange w:id="282" w:author="Rossana Capoferri" w:date="2022-10-13T15:52:00Z">
                  <w:rPr>
                    <w:color w:val="333333"/>
                    <w:sz w:val="24"/>
                    <w:szCs w:val="24"/>
                  </w:rPr>
                </w:rPrChange>
              </w:rPr>
            </w:pPr>
            <w:r w:rsidRPr="00836E99">
              <w:rPr>
                <w:color w:val="333333"/>
                <w:sz w:val="24"/>
                <w:szCs w:val="24"/>
                <w:highlight w:val="green"/>
                <w:rPrChange w:id="283" w:author="Rossana Capoferri" w:date="2022-10-13T15:52:00Z">
                  <w:rPr>
                    <w:color w:val="333333"/>
                    <w:sz w:val="24"/>
                    <w:szCs w:val="24"/>
                  </w:rPr>
                </w:rPrChange>
              </w:rPr>
              <w:t>0.857</w:t>
            </w:r>
          </w:p>
        </w:tc>
        <w:tc>
          <w:tcPr>
            <w:tcW w:w="3045" w:type="dxa"/>
            <w:tcMar>
              <w:top w:w="100" w:type="dxa"/>
              <w:left w:w="100" w:type="dxa"/>
              <w:bottom w:w="100" w:type="dxa"/>
              <w:right w:w="100" w:type="dxa"/>
            </w:tcMar>
          </w:tcPr>
          <w:p w14:paraId="41E4D604" w14:textId="77777777" w:rsidR="00AE7FB3" w:rsidRDefault="00892D7D" w:rsidP="00FB383A">
            <w:pPr>
              <w:spacing w:after="0" w:line="480" w:lineRule="auto"/>
              <w:jc w:val="center"/>
              <w:rPr>
                <w:color w:val="333333"/>
                <w:sz w:val="24"/>
                <w:szCs w:val="24"/>
              </w:rPr>
            </w:pPr>
            <w:r w:rsidRPr="00836E99">
              <w:rPr>
                <w:color w:val="333333"/>
                <w:sz w:val="24"/>
                <w:szCs w:val="24"/>
                <w:highlight w:val="green"/>
                <w:rPrChange w:id="284" w:author="Rossana Capoferri" w:date="2022-10-13T15:52:00Z">
                  <w:rPr>
                    <w:color w:val="333333"/>
                    <w:sz w:val="24"/>
                    <w:szCs w:val="24"/>
                  </w:rPr>
                </w:rPrChange>
              </w:rPr>
              <w:t>0.792</w:t>
            </w:r>
          </w:p>
        </w:tc>
      </w:tr>
    </w:tbl>
    <w:p w14:paraId="45AE67D1" w14:textId="77777777" w:rsidR="00AE7FB3" w:rsidRDefault="00AE7FB3">
      <w:pPr>
        <w:shd w:val="clear" w:color="auto" w:fill="FFFFFF"/>
        <w:spacing w:after="160" w:line="480" w:lineRule="auto"/>
        <w:jc w:val="both"/>
        <w:rPr>
          <w:color w:val="333333"/>
          <w:sz w:val="24"/>
          <w:szCs w:val="24"/>
          <w:highlight w:val="green"/>
        </w:rPr>
      </w:pPr>
    </w:p>
    <w:p w14:paraId="4ED191D2" w14:textId="77777777" w:rsidR="00AE7FB3" w:rsidRPr="000D7D37" w:rsidRDefault="00892D7D" w:rsidP="006A45D0">
      <w:pPr>
        <w:shd w:val="clear" w:color="auto" w:fill="FFFFFF"/>
        <w:spacing w:after="160" w:line="480" w:lineRule="auto"/>
        <w:jc w:val="both"/>
        <w:rPr>
          <w:color w:val="333333"/>
          <w:sz w:val="24"/>
          <w:szCs w:val="24"/>
          <w:lang w:val="en-US"/>
        </w:rPr>
      </w:pPr>
      <w:r w:rsidRPr="000D7D37">
        <w:rPr>
          <w:color w:val="333333"/>
          <w:sz w:val="24"/>
          <w:szCs w:val="24"/>
          <w:lang w:val="en-US"/>
        </w:rPr>
        <w:t>Beta diversity also considers information about biological richness, but measures the variation between pairs of different communities using the Bray-Curtis index. The resu</w:t>
      </w:r>
      <w:r w:rsidR="004769FA">
        <w:rPr>
          <w:color w:val="333333"/>
          <w:sz w:val="24"/>
          <w:szCs w:val="24"/>
          <w:lang w:val="en-US"/>
        </w:rPr>
        <w:t xml:space="preserve">lts are </w:t>
      </w:r>
      <w:proofErr w:type="spellStart"/>
      <w:r w:rsidR="004769FA">
        <w:rPr>
          <w:color w:val="333333"/>
          <w:sz w:val="24"/>
          <w:szCs w:val="24"/>
          <w:lang w:val="en-US"/>
        </w:rPr>
        <w:t>visualised</w:t>
      </w:r>
      <w:proofErr w:type="spellEnd"/>
      <w:r w:rsidR="004769FA">
        <w:rPr>
          <w:color w:val="333333"/>
          <w:sz w:val="24"/>
          <w:szCs w:val="24"/>
          <w:lang w:val="en-US"/>
        </w:rPr>
        <w:t xml:space="preserve"> in F</w:t>
      </w:r>
      <w:r w:rsidRPr="000D7D37">
        <w:rPr>
          <w:color w:val="333333"/>
          <w:sz w:val="24"/>
          <w:szCs w:val="24"/>
          <w:lang w:val="en-US"/>
        </w:rPr>
        <w:t xml:space="preserve">ig 6 after the application of </w:t>
      </w:r>
      <w:proofErr w:type="spellStart"/>
      <w:r w:rsidRPr="000D7D37">
        <w:rPr>
          <w:color w:val="333333"/>
          <w:sz w:val="24"/>
          <w:szCs w:val="24"/>
          <w:lang w:val="en-US"/>
        </w:rPr>
        <w:t>Multi Dimensional</w:t>
      </w:r>
      <w:proofErr w:type="spellEnd"/>
      <w:r w:rsidRPr="000D7D37">
        <w:rPr>
          <w:color w:val="333333"/>
          <w:sz w:val="24"/>
          <w:szCs w:val="24"/>
          <w:lang w:val="en-US"/>
        </w:rPr>
        <w:t xml:space="preserve"> Scaling (MDS). Samples were highly divided into two clusters as already seen in alpha diversity analysis but, in contrast to what appeared from the </w:t>
      </w:r>
      <w:r w:rsidRPr="000D7D37">
        <w:rPr>
          <w:color w:val="333333"/>
          <w:sz w:val="24"/>
          <w:szCs w:val="24"/>
          <w:lang w:val="en-US"/>
        </w:rPr>
        <w:lastRenderedPageBreak/>
        <w:t>alpha diversity analysis, the sample from Naples is separated from the other three extra area samples.</w:t>
      </w:r>
    </w:p>
    <w:p w14:paraId="58D40E6A" w14:textId="77777777" w:rsidR="004769FA" w:rsidRDefault="004769FA" w:rsidP="006A45D0">
      <w:pPr>
        <w:shd w:val="clear" w:color="auto" w:fill="FFFFFF"/>
        <w:spacing w:after="160" w:line="480" w:lineRule="auto"/>
        <w:jc w:val="both"/>
        <w:rPr>
          <w:b/>
          <w:color w:val="333333"/>
          <w:sz w:val="24"/>
          <w:szCs w:val="24"/>
          <w:lang w:val="en-US"/>
        </w:rPr>
      </w:pPr>
    </w:p>
    <w:p w14:paraId="5A39CC47" w14:textId="2CD803E7" w:rsidR="00A11797" w:rsidRDefault="00892D7D" w:rsidP="006A45D0">
      <w:pPr>
        <w:shd w:val="clear" w:color="auto" w:fill="FFFFFF"/>
        <w:spacing w:after="160" w:line="480" w:lineRule="auto"/>
        <w:jc w:val="both"/>
        <w:rPr>
          <w:color w:val="333333"/>
          <w:sz w:val="24"/>
          <w:szCs w:val="24"/>
          <w:lang w:val="en-US"/>
        </w:rPr>
      </w:pPr>
      <w:r w:rsidRPr="000D7D37">
        <w:rPr>
          <w:b/>
          <w:color w:val="333333"/>
          <w:sz w:val="24"/>
          <w:szCs w:val="24"/>
          <w:lang w:val="en-US"/>
        </w:rPr>
        <w:t xml:space="preserve">Fig 6. Diversity analysis - beta diversity. </w:t>
      </w:r>
      <w:r w:rsidRPr="000D7D37">
        <w:rPr>
          <w:color w:val="333333"/>
          <w:sz w:val="24"/>
          <w:szCs w:val="24"/>
          <w:lang w:val="en-US"/>
        </w:rPr>
        <w:t>Beta diversity computed using Bray–</w:t>
      </w:r>
      <w:proofErr w:type="gramStart"/>
      <w:r w:rsidRPr="000D7D37">
        <w:rPr>
          <w:color w:val="333333"/>
          <w:sz w:val="24"/>
          <w:szCs w:val="24"/>
          <w:lang w:val="en-US"/>
        </w:rPr>
        <w:t>Curtis</w:t>
      </w:r>
      <w:proofErr w:type="gramEnd"/>
      <w:r w:rsidRPr="000D7D37">
        <w:rPr>
          <w:color w:val="333333"/>
          <w:sz w:val="24"/>
          <w:szCs w:val="24"/>
          <w:lang w:val="en-US"/>
        </w:rPr>
        <w:t xml:space="preserve"> index and then transformed via Multi-Dimensional Scaling. </w:t>
      </w:r>
      <w:del w:id="285" w:author="Rossana Capoferri" w:date="2022-10-13T15:53:00Z">
        <w:r w:rsidRPr="000D7D37" w:rsidDel="00836E99">
          <w:rPr>
            <w:color w:val="333333"/>
            <w:sz w:val="24"/>
            <w:szCs w:val="24"/>
            <w:lang w:val="en-US"/>
          </w:rPr>
          <w:delText>On the left: diversity computed by area. Commercial samples are explicitly labelled, while</w:delText>
        </w:r>
        <w:r w:rsidR="00DC02BC" w:rsidDel="00836E99">
          <w:rPr>
            <w:color w:val="333333"/>
            <w:sz w:val="24"/>
            <w:szCs w:val="24"/>
            <w:lang w:val="en-US"/>
          </w:rPr>
          <w:delText xml:space="preserve"> </w:delText>
        </w:r>
        <w:r w:rsidRPr="000D7D37" w:rsidDel="00836E99">
          <w:rPr>
            <w:color w:val="333333"/>
            <w:sz w:val="24"/>
            <w:szCs w:val="24"/>
            <w:lang w:val="en-US"/>
          </w:rPr>
          <w:delText xml:space="preserve">GP </w:delText>
        </w:r>
      </w:del>
      <w:ins w:id="286" w:author="Rossana Capoferri" w:date="2022-10-13T15:53:00Z">
        <w:r w:rsidR="00836E99">
          <w:rPr>
            <w:color w:val="333333"/>
            <w:sz w:val="24"/>
            <w:szCs w:val="24"/>
            <w:lang w:val="en-US"/>
          </w:rPr>
          <w:t xml:space="preserve">milk </w:t>
        </w:r>
      </w:ins>
      <w:r w:rsidRPr="000D7D37">
        <w:rPr>
          <w:color w:val="333333"/>
          <w:sz w:val="24"/>
          <w:szCs w:val="24"/>
          <w:lang w:val="en-US"/>
        </w:rPr>
        <w:t>samples are reported as dots</w:t>
      </w:r>
      <w:del w:id="287" w:author="Rossana Capoferri" w:date="2022-10-13T15:53:00Z">
        <w:r w:rsidRPr="000D7D37" w:rsidDel="00836E99">
          <w:rPr>
            <w:color w:val="333333"/>
            <w:sz w:val="24"/>
            <w:szCs w:val="24"/>
            <w:lang w:val="en-US"/>
          </w:rPr>
          <w:delText>. On the right</w:delText>
        </w:r>
      </w:del>
      <w:r w:rsidRPr="000D7D37">
        <w:rPr>
          <w:color w:val="333333"/>
          <w:sz w:val="24"/>
          <w:szCs w:val="24"/>
          <w:lang w:val="en-US"/>
        </w:rPr>
        <w:t xml:space="preserve">: diversity computed by province, </w:t>
      </w:r>
      <w:del w:id="288" w:author="Rossana Capoferri" w:date="2022-10-13T15:53:00Z">
        <w:r w:rsidRPr="000D7D37" w:rsidDel="00836E99">
          <w:rPr>
            <w:color w:val="333333"/>
            <w:sz w:val="24"/>
            <w:szCs w:val="24"/>
            <w:lang w:val="en-US"/>
          </w:rPr>
          <w:delText>commercial samples omitted.</w:delText>
        </w:r>
      </w:del>
    </w:p>
    <w:p w14:paraId="765E9C7A" w14:textId="77777777" w:rsidR="00AE7FB3" w:rsidRPr="00A11797" w:rsidRDefault="00892D7D" w:rsidP="006A45D0">
      <w:pPr>
        <w:pStyle w:val="Titolo1"/>
        <w:spacing w:line="480" w:lineRule="auto"/>
        <w:rPr>
          <w:color w:val="333333"/>
          <w:sz w:val="36"/>
          <w:szCs w:val="36"/>
          <w:lang w:val="en-US"/>
        </w:rPr>
      </w:pPr>
      <w:r w:rsidRPr="00A11797">
        <w:rPr>
          <w:sz w:val="36"/>
          <w:szCs w:val="36"/>
          <w:lang w:val="en-US"/>
        </w:rPr>
        <w:t>Discussion</w:t>
      </w:r>
    </w:p>
    <w:p w14:paraId="26A5E89C" w14:textId="76B99C28" w:rsidR="00AE7FB3" w:rsidRPr="000D7D37" w:rsidRDefault="00892D7D" w:rsidP="006A45D0">
      <w:pPr>
        <w:spacing w:after="0" w:line="480" w:lineRule="auto"/>
        <w:jc w:val="both"/>
        <w:rPr>
          <w:sz w:val="24"/>
          <w:szCs w:val="24"/>
          <w:highlight w:val="white"/>
          <w:lang w:val="en-US"/>
        </w:rPr>
      </w:pPr>
      <w:r w:rsidRPr="000D7D37">
        <w:rPr>
          <w:sz w:val="24"/>
          <w:szCs w:val="24"/>
          <w:lang w:val="en-US"/>
        </w:rPr>
        <w:t>In this work, bulk milk samples collected within the GP production area were investigated by a metabarcoding approach in order to verify if residual plant DNA could give a “snapshot” of the animal diet</w:t>
      </w:r>
      <w:del w:id="289" w:author="Rossana Capoferri" w:date="2022-10-13T15:55:00Z">
        <w:r w:rsidRPr="000D7D37" w:rsidDel="00836E99">
          <w:rPr>
            <w:sz w:val="24"/>
            <w:szCs w:val="24"/>
            <w:lang w:val="en-US"/>
          </w:rPr>
          <w:delText xml:space="preserve"> in the context of traceability</w:delText>
        </w:r>
      </w:del>
      <w:r w:rsidRPr="000D7D37">
        <w:rPr>
          <w:sz w:val="24"/>
          <w:szCs w:val="24"/>
          <w:lang w:val="en-US"/>
        </w:rPr>
        <w:t xml:space="preserve">. As far as we know, there are no published studies on DNA metabarcoding for the </w:t>
      </w:r>
      <w:r w:rsidRPr="00836E99">
        <w:rPr>
          <w:sz w:val="24"/>
          <w:szCs w:val="24"/>
          <w:highlight w:val="yellow"/>
          <w:lang w:val="en-US"/>
          <w:rPrChange w:id="290" w:author="Rossana Capoferri" w:date="2022-10-13T15:55:00Z">
            <w:rPr>
              <w:sz w:val="24"/>
              <w:szCs w:val="24"/>
              <w:lang w:val="en-US"/>
            </w:rPr>
          </w:rPrChange>
        </w:rPr>
        <w:t>detection of residual plant DNA in bulk cow's milk in support of the authenticity of dairy products linked to specific territorial areas.</w:t>
      </w:r>
      <w:r w:rsidRPr="000D7D37">
        <w:rPr>
          <w:sz w:val="24"/>
          <w:szCs w:val="24"/>
          <w:lang w:val="en-US"/>
        </w:rPr>
        <w:t xml:space="preserve"> In this regard, only a few studies have been conducted with the same goal using classic PCR approaches [20], while others have used different biological matrices such as </w:t>
      </w:r>
      <w:proofErr w:type="spellStart"/>
      <w:r w:rsidRPr="000D7D37">
        <w:rPr>
          <w:sz w:val="24"/>
          <w:szCs w:val="24"/>
          <w:lang w:val="en-US"/>
        </w:rPr>
        <w:t>faeces</w:t>
      </w:r>
      <w:proofErr w:type="spellEnd"/>
      <w:r w:rsidRPr="000D7D37">
        <w:rPr>
          <w:sz w:val="24"/>
          <w:szCs w:val="24"/>
          <w:lang w:val="en-US"/>
        </w:rPr>
        <w:t xml:space="preserve">, intestinal contents </w:t>
      </w:r>
      <w:proofErr w:type="gramStart"/>
      <w:r w:rsidRPr="000D7D37">
        <w:rPr>
          <w:sz w:val="24"/>
          <w:szCs w:val="24"/>
          <w:lang w:val="en-US"/>
        </w:rPr>
        <w:t>etc.</w:t>
      </w:r>
      <w:r w:rsidRPr="000D7D37">
        <w:rPr>
          <w:sz w:val="24"/>
          <w:szCs w:val="24"/>
          <w:highlight w:val="white"/>
          <w:lang w:val="en-US"/>
        </w:rPr>
        <w:t>.</w:t>
      </w:r>
      <w:proofErr w:type="gramEnd"/>
      <w:r w:rsidRPr="000D7D37">
        <w:rPr>
          <w:sz w:val="24"/>
          <w:szCs w:val="24"/>
          <w:highlight w:val="white"/>
          <w:lang w:val="en-US"/>
        </w:rPr>
        <w:t xml:space="preserve"> </w:t>
      </w:r>
      <w:r w:rsidRPr="000D7D37">
        <w:rPr>
          <w:sz w:val="24"/>
          <w:szCs w:val="24"/>
          <w:lang w:val="en-US"/>
        </w:rPr>
        <w:t xml:space="preserve">[30-31]. One of the difficulties in </w:t>
      </w:r>
      <w:proofErr w:type="spellStart"/>
      <w:r w:rsidRPr="000D7D37">
        <w:rPr>
          <w:sz w:val="24"/>
          <w:szCs w:val="24"/>
          <w:lang w:val="en-US"/>
        </w:rPr>
        <w:t>characterising</w:t>
      </w:r>
      <w:proofErr w:type="spellEnd"/>
      <w:r w:rsidRPr="000D7D37">
        <w:rPr>
          <w:sz w:val="24"/>
          <w:szCs w:val="24"/>
          <w:lang w:val="en-US"/>
        </w:rPr>
        <w:t xml:space="preserve"> plant DNA in milk compared to other biological matrices derives from the fact that plant components resulting from the diet are strongly degraded and fragmented due to their passage through the digestive system. At the same time, it is important that the chloroplast DNA (</w:t>
      </w:r>
      <w:proofErr w:type="spellStart"/>
      <w:r w:rsidRPr="000D7D37">
        <w:rPr>
          <w:sz w:val="24"/>
          <w:szCs w:val="24"/>
          <w:lang w:val="en-US"/>
        </w:rPr>
        <w:t>cpDNA</w:t>
      </w:r>
      <w:proofErr w:type="spellEnd"/>
      <w:r w:rsidRPr="000D7D37">
        <w:rPr>
          <w:sz w:val="24"/>
          <w:szCs w:val="24"/>
          <w:lang w:val="en-US"/>
        </w:rPr>
        <w:t xml:space="preserve">) target can be extracted with the least possible amount of nuclear and mitochondrial DNA and other contaminants, such as polysaccharides and resins, that can interfere and </w:t>
      </w:r>
      <w:r w:rsidRPr="000D7D37">
        <w:rPr>
          <w:sz w:val="24"/>
          <w:szCs w:val="24"/>
          <w:highlight w:val="white"/>
          <w:lang w:val="en-US"/>
        </w:rPr>
        <w:t>reduce the efficiency</w:t>
      </w:r>
      <w:r w:rsidRPr="000D7D37">
        <w:rPr>
          <w:sz w:val="24"/>
          <w:szCs w:val="24"/>
          <w:lang w:val="en-US"/>
        </w:rPr>
        <w:t xml:space="preserve"> of the subsequent applications</w:t>
      </w:r>
      <w:r w:rsidRPr="000D7D37">
        <w:rPr>
          <w:lang w:val="en-US"/>
        </w:rPr>
        <w:t>. T</w:t>
      </w:r>
      <w:r w:rsidRPr="000D7D37">
        <w:rPr>
          <w:sz w:val="24"/>
          <w:szCs w:val="24"/>
          <w:highlight w:val="white"/>
          <w:lang w:val="en-US"/>
        </w:rPr>
        <w:t xml:space="preserve">he contamination, in </w:t>
      </w:r>
      <w:proofErr w:type="gramStart"/>
      <w:r w:rsidRPr="000D7D37">
        <w:rPr>
          <w:sz w:val="24"/>
          <w:szCs w:val="24"/>
          <w:highlight w:val="white"/>
          <w:lang w:val="en-US"/>
        </w:rPr>
        <w:t xml:space="preserve">fact, </w:t>
      </w:r>
      <w:r w:rsidRPr="000D7D37">
        <w:rPr>
          <w:lang w:val="en-US"/>
        </w:rPr>
        <w:t xml:space="preserve">  </w:t>
      </w:r>
      <w:proofErr w:type="gramEnd"/>
      <w:r w:rsidRPr="000D7D37">
        <w:rPr>
          <w:lang w:val="en-US"/>
        </w:rPr>
        <w:t xml:space="preserve">   </w:t>
      </w:r>
      <w:r w:rsidRPr="000D7D37">
        <w:rPr>
          <w:sz w:val="24"/>
          <w:szCs w:val="24"/>
          <w:highlight w:val="white"/>
          <w:lang w:val="en-US"/>
        </w:rPr>
        <w:t xml:space="preserve">could reduce the efficiency of the subsequent  applications. [32]. </w:t>
      </w:r>
    </w:p>
    <w:p w14:paraId="45D97EEA" w14:textId="77777777" w:rsidR="00AE7FB3" w:rsidRPr="000D7D37" w:rsidRDefault="00892D7D" w:rsidP="006A45D0">
      <w:pPr>
        <w:spacing w:after="0" w:line="480" w:lineRule="auto"/>
        <w:jc w:val="both"/>
        <w:rPr>
          <w:sz w:val="24"/>
          <w:szCs w:val="24"/>
          <w:lang w:val="en-US"/>
        </w:rPr>
      </w:pPr>
      <w:r w:rsidRPr="000D7D37">
        <w:rPr>
          <w:sz w:val="24"/>
          <w:szCs w:val="24"/>
          <w:lang w:val="en-US"/>
        </w:rPr>
        <w:lastRenderedPageBreak/>
        <w:t xml:space="preserve">With particular reference to these aspects, the extraction method adopted in the present work proved to be effective for recovering </w:t>
      </w:r>
      <w:r w:rsidRPr="000D7D37">
        <w:rPr>
          <w:sz w:val="24"/>
          <w:szCs w:val="24"/>
          <w:highlight w:val="white"/>
          <w:lang w:val="en-US"/>
        </w:rPr>
        <w:t xml:space="preserve">chloroplast DNA from plants in milk. </w:t>
      </w:r>
      <w:r w:rsidRPr="000D7D37">
        <w:rPr>
          <w:sz w:val="24"/>
          <w:szCs w:val="24"/>
          <w:lang w:val="en-US"/>
        </w:rPr>
        <w:t>Furthermore, of considerable importance for the subsequent development of the method,</w:t>
      </w:r>
      <w:r w:rsidRPr="000D7D37">
        <w:rPr>
          <w:sz w:val="24"/>
          <w:szCs w:val="24"/>
          <w:highlight w:val="white"/>
          <w:lang w:val="en-US"/>
        </w:rPr>
        <w:t xml:space="preserve"> the </w:t>
      </w:r>
      <w:r w:rsidRPr="000D7D37">
        <w:rPr>
          <w:sz w:val="24"/>
          <w:szCs w:val="24"/>
          <w:lang w:val="en-US"/>
        </w:rPr>
        <w:t xml:space="preserve">Consortium for the Barcode </w:t>
      </w:r>
      <w:proofErr w:type="gramStart"/>
      <w:r w:rsidRPr="000D7D37">
        <w:rPr>
          <w:sz w:val="24"/>
          <w:szCs w:val="24"/>
          <w:lang w:val="en-US"/>
        </w:rPr>
        <w:t>Of</w:t>
      </w:r>
      <w:proofErr w:type="gramEnd"/>
      <w:r w:rsidRPr="000D7D37">
        <w:rPr>
          <w:sz w:val="24"/>
          <w:szCs w:val="24"/>
          <w:lang w:val="en-US"/>
        </w:rPr>
        <w:t xml:space="preserve"> Life (CBOL) Plant Working group identified plastid coding region </w:t>
      </w:r>
      <w:proofErr w:type="spellStart"/>
      <w:r w:rsidRPr="000D7D37">
        <w:rPr>
          <w:i/>
          <w:sz w:val="24"/>
          <w:szCs w:val="24"/>
          <w:lang w:val="en-US"/>
        </w:rPr>
        <w:t>rbcl</w:t>
      </w:r>
      <w:proofErr w:type="spellEnd"/>
      <w:r w:rsidRPr="000D7D37">
        <w:rPr>
          <w:i/>
          <w:sz w:val="24"/>
          <w:szCs w:val="24"/>
          <w:lang w:val="en-US"/>
        </w:rPr>
        <w:t xml:space="preserve"> and </w:t>
      </w:r>
      <w:proofErr w:type="spellStart"/>
      <w:r w:rsidRPr="000D7D37">
        <w:rPr>
          <w:i/>
          <w:sz w:val="24"/>
          <w:szCs w:val="24"/>
          <w:lang w:val="en-US"/>
        </w:rPr>
        <w:t>matK</w:t>
      </w:r>
      <w:proofErr w:type="spellEnd"/>
      <w:r w:rsidRPr="000D7D37">
        <w:rPr>
          <w:i/>
          <w:sz w:val="24"/>
          <w:szCs w:val="24"/>
          <w:lang w:val="en-US"/>
        </w:rPr>
        <w:t xml:space="preserve"> as </w:t>
      </w:r>
      <w:r w:rsidRPr="000D7D37">
        <w:rPr>
          <w:sz w:val="24"/>
          <w:szCs w:val="24"/>
          <w:lang w:val="en-US"/>
        </w:rPr>
        <w:t xml:space="preserve">core-barcode for plant identification [33]. In the present work the </w:t>
      </w:r>
      <w:proofErr w:type="spellStart"/>
      <w:r w:rsidRPr="000D7D37">
        <w:rPr>
          <w:i/>
          <w:sz w:val="24"/>
          <w:szCs w:val="24"/>
          <w:lang w:val="en-US"/>
        </w:rPr>
        <w:t>rbcl</w:t>
      </w:r>
      <w:proofErr w:type="spellEnd"/>
      <w:r w:rsidRPr="000D7D37">
        <w:rPr>
          <w:i/>
          <w:sz w:val="24"/>
          <w:szCs w:val="24"/>
          <w:lang w:val="en-US"/>
        </w:rPr>
        <w:t xml:space="preserve"> </w:t>
      </w:r>
      <w:r w:rsidRPr="000D7D37">
        <w:rPr>
          <w:sz w:val="24"/>
          <w:szCs w:val="24"/>
          <w:lang w:val="en-US"/>
        </w:rPr>
        <w:t xml:space="preserve">marker was chosen because it is the most </w:t>
      </w:r>
      <w:proofErr w:type="spellStart"/>
      <w:r w:rsidRPr="000D7D37">
        <w:rPr>
          <w:sz w:val="24"/>
          <w:szCs w:val="24"/>
          <w:lang w:val="en-US"/>
        </w:rPr>
        <w:t>characterised</w:t>
      </w:r>
      <w:proofErr w:type="spellEnd"/>
      <w:r w:rsidRPr="000D7D37">
        <w:rPr>
          <w:sz w:val="24"/>
          <w:szCs w:val="24"/>
          <w:lang w:val="en-US"/>
        </w:rPr>
        <w:t xml:space="preserve"> plastid coding region in the GenBank database </w:t>
      </w:r>
      <w:r w:rsidRPr="000D7D37">
        <w:rPr>
          <w:sz w:val="24"/>
          <w:szCs w:val="24"/>
          <w:highlight w:val="white"/>
          <w:lang w:val="en-US"/>
        </w:rPr>
        <w:t>and for its higher universality compared to other DNA barcode markers described in the literature [</w:t>
      </w:r>
      <w:r w:rsidRPr="000D7D37">
        <w:rPr>
          <w:sz w:val="24"/>
          <w:szCs w:val="24"/>
          <w:lang w:val="en-US"/>
        </w:rPr>
        <w:t>34</w:t>
      </w:r>
      <w:r w:rsidRPr="000D7D37">
        <w:rPr>
          <w:sz w:val="24"/>
          <w:szCs w:val="24"/>
          <w:highlight w:val="white"/>
          <w:lang w:val="en-US"/>
        </w:rPr>
        <w:t xml:space="preserve">]. </w:t>
      </w:r>
      <w:r w:rsidRPr="000D7D37">
        <w:rPr>
          <w:sz w:val="24"/>
          <w:szCs w:val="24"/>
          <w:lang w:val="en-US"/>
        </w:rPr>
        <w:t xml:space="preserve">Although </w:t>
      </w:r>
      <w:proofErr w:type="spellStart"/>
      <w:r w:rsidRPr="000D7D37">
        <w:rPr>
          <w:i/>
          <w:sz w:val="24"/>
          <w:szCs w:val="24"/>
          <w:lang w:val="en-US"/>
        </w:rPr>
        <w:t>matk</w:t>
      </w:r>
      <w:proofErr w:type="spellEnd"/>
      <w:r w:rsidRPr="000D7D37">
        <w:rPr>
          <w:sz w:val="24"/>
          <w:szCs w:val="24"/>
          <w:lang w:val="en-US"/>
        </w:rPr>
        <w:t xml:space="preserve"> is considered a good marker of DNA due to its high-resolution rate, it was excluded since it is difficult to amplify with a single primer pair, especially when compared with </w:t>
      </w:r>
      <w:proofErr w:type="spellStart"/>
      <w:r w:rsidRPr="000D7D37">
        <w:rPr>
          <w:i/>
          <w:sz w:val="24"/>
          <w:szCs w:val="24"/>
          <w:lang w:val="en-US"/>
        </w:rPr>
        <w:t>rbcl</w:t>
      </w:r>
      <w:proofErr w:type="spellEnd"/>
      <w:r w:rsidRPr="000D7D37">
        <w:rPr>
          <w:sz w:val="24"/>
          <w:szCs w:val="24"/>
          <w:lang w:val="en-US"/>
        </w:rPr>
        <w:t xml:space="preserve"> which is less problematic not only in amplification [13], but also in sequencing and bioinformatics analysis.</w:t>
      </w:r>
    </w:p>
    <w:p w14:paraId="43E6B378" w14:textId="77777777" w:rsidR="00AE7FB3" w:rsidRPr="000D7D37" w:rsidRDefault="00892D7D" w:rsidP="006A45D0">
      <w:pPr>
        <w:spacing w:after="0" w:line="480" w:lineRule="auto"/>
        <w:jc w:val="both"/>
        <w:rPr>
          <w:sz w:val="24"/>
          <w:szCs w:val="24"/>
          <w:lang w:val="en-US"/>
        </w:rPr>
      </w:pPr>
      <w:r w:rsidRPr="00836E99">
        <w:rPr>
          <w:sz w:val="24"/>
          <w:szCs w:val="24"/>
          <w:highlight w:val="yellow"/>
          <w:lang w:val="en-US"/>
          <w:rPrChange w:id="291" w:author="Rossana Capoferri" w:date="2022-10-13T15:55:00Z">
            <w:rPr>
              <w:sz w:val="24"/>
              <w:szCs w:val="24"/>
              <w:lang w:val="en-US"/>
            </w:rPr>
          </w:rPrChange>
        </w:rPr>
        <w:t>Since GP is produced with raw milk from cows that must be fed exclusively with products permitted by the GP DOP specification, it is likely that the vegetable composition of their forages is closely linked to the production area.</w:t>
      </w:r>
      <w:r w:rsidRPr="000D7D37">
        <w:rPr>
          <w:sz w:val="24"/>
          <w:szCs w:val="24"/>
          <w:lang w:val="en-US"/>
        </w:rPr>
        <w:t xml:space="preserve"> Therefore, the taxonomic analysis of the plant identified through the DNA isolated in their milk was performed with a local database created specifically on the basis of the Italian plant taxa.</w:t>
      </w:r>
      <w:r w:rsidRPr="000D7D37">
        <w:rPr>
          <w:lang w:val="en-US"/>
        </w:rPr>
        <w:t xml:space="preserve"> </w:t>
      </w:r>
      <w:r w:rsidRPr="000D7D37">
        <w:rPr>
          <w:sz w:val="24"/>
          <w:szCs w:val="24"/>
          <w:lang w:val="en-US"/>
        </w:rPr>
        <w:t>In fact, as demonstrated by several authors [31,33,35,36], for the taxonomic assignment the use of local dedicated databases reduces the possibility of wrong identifications compared to existing databases that contain millions of reference DNA sequences [37].</w:t>
      </w:r>
    </w:p>
    <w:p w14:paraId="047FE1FB" w14:textId="6FE5AC12" w:rsidR="00AE7FB3" w:rsidRPr="000D7D37" w:rsidRDefault="00892D7D" w:rsidP="006A45D0">
      <w:pPr>
        <w:spacing w:after="0" w:line="480" w:lineRule="auto"/>
        <w:jc w:val="both"/>
        <w:rPr>
          <w:sz w:val="24"/>
          <w:szCs w:val="24"/>
          <w:lang w:val="en-US"/>
        </w:rPr>
      </w:pPr>
      <w:del w:id="292" w:author="Rossana Capoferri" w:date="2022-10-13T15:56:00Z">
        <w:r w:rsidRPr="000D7D37" w:rsidDel="00836E99">
          <w:rPr>
            <w:rFonts w:ascii="Roboto" w:eastAsia="Roboto" w:hAnsi="Roboto" w:cs="Roboto"/>
            <w:color w:val="202020"/>
            <w:sz w:val="21"/>
            <w:szCs w:val="21"/>
            <w:highlight w:val="white"/>
            <w:lang w:val="en-US"/>
          </w:rPr>
          <w:delText>In</w:delText>
        </w:r>
        <w:r w:rsidRPr="000D7D37" w:rsidDel="00836E99">
          <w:rPr>
            <w:sz w:val="24"/>
            <w:szCs w:val="24"/>
            <w:lang w:val="en-US"/>
          </w:rPr>
          <w:delText xml:space="preserve"> the technical controls</w:delText>
        </w:r>
      </w:del>
      <w:r w:rsidRPr="000D7D37">
        <w:rPr>
          <w:sz w:val="24"/>
          <w:szCs w:val="24"/>
          <w:lang w:val="en-US"/>
        </w:rPr>
        <w:t xml:space="preserve"> (Feed_1, Feed_2 and Soy flour) metabarcoding correctly identified the </w:t>
      </w:r>
      <w:del w:id="293" w:author="Rossana Capoferri" w:date="2022-10-13T15:56:00Z">
        <w:r w:rsidRPr="000D7D37" w:rsidDel="00836E99">
          <w:rPr>
            <w:sz w:val="24"/>
            <w:szCs w:val="24"/>
            <w:lang w:val="en-US"/>
          </w:rPr>
          <w:delText xml:space="preserve">expected </w:delText>
        </w:r>
      </w:del>
      <w:r w:rsidRPr="000D7D37">
        <w:rPr>
          <w:sz w:val="24"/>
          <w:szCs w:val="24"/>
          <w:lang w:val="en-US"/>
        </w:rPr>
        <w:t>declared taxa, to which the raw materials used as fodder belong</w:t>
      </w:r>
      <w:ins w:id="294" w:author="Rossana Capoferri" w:date="2022-10-13T15:56:00Z">
        <w:r w:rsidR="00836E99">
          <w:rPr>
            <w:sz w:val="24"/>
            <w:szCs w:val="24"/>
            <w:lang w:val="en-US"/>
          </w:rPr>
          <w:t xml:space="preserve"> </w:t>
        </w:r>
        <w:proofErr w:type="spellStart"/>
        <w:r w:rsidR="00836E99">
          <w:rPr>
            <w:sz w:val="24"/>
            <w:szCs w:val="24"/>
            <w:lang w:val="en-US"/>
          </w:rPr>
          <w:t>aggiungere</w:t>
        </w:r>
        <w:proofErr w:type="spellEnd"/>
        <w:r w:rsidR="00836E99">
          <w:rPr>
            <w:sz w:val="24"/>
            <w:szCs w:val="24"/>
            <w:lang w:val="en-US"/>
          </w:rPr>
          <w:t xml:space="preserve"> </w:t>
        </w:r>
        <w:proofErr w:type="spellStart"/>
        <w:r w:rsidR="00836E99">
          <w:rPr>
            <w:sz w:val="24"/>
            <w:szCs w:val="24"/>
            <w:lang w:val="en-US"/>
          </w:rPr>
          <w:t>maggiore</w:t>
        </w:r>
        <w:proofErr w:type="spellEnd"/>
        <w:r w:rsidR="00836E99">
          <w:rPr>
            <w:sz w:val="24"/>
            <w:szCs w:val="24"/>
            <w:lang w:val="en-US"/>
          </w:rPr>
          <w:t xml:space="preserve"> </w:t>
        </w:r>
        <w:proofErr w:type="spellStart"/>
        <w:r w:rsidR="00836E99">
          <w:rPr>
            <w:sz w:val="24"/>
            <w:szCs w:val="24"/>
            <w:lang w:val="en-US"/>
          </w:rPr>
          <w:t>spiegazione</w:t>
        </w:r>
        <w:proofErr w:type="spellEnd"/>
        <w:r w:rsidR="00836E99">
          <w:rPr>
            <w:sz w:val="24"/>
            <w:szCs w:val="24"/>
            <w:lang w:val="en-US"/>
          </w:rPr>
          <w:t xml:space="preserve"> </w:t>
        </w:r>
        <w:proofErr w:type="spellStart"/>
        <w:r w:rsidR="00836E99">
          <w:rPr>
            <w:sz w:val="24"/>
            <w:szCs w:val="24"/>
            <w:lang w:val="en-US"/>
          </w:rPr>
          <w:t>sul</w:t>
        </w:r>
        <w:proofErr w:type="spellEnd"/>
        <w:r w:rsidR="00836E99">
          <w:rPr>
            <w:sz w:val="24"/>
            <w:szCs w:val="24"/>
            <w:lang w:val="en-US"/>
          </w:rPr>
          <w:t xml:space="preserve"> </w:t>
        </w:r>
        <w:proofErr w:type="spellStart"/>
        <w:r w:rsidR="00836E99">
          <w:rPr>
            <w:sz w:val="24"/>
            <w:szCs w:val="24"/>
            <w:lang w:val="en-US"/>
          </w:rPr>
          <w:t>perchè</w:t>
        </w:r>
        <w:proofErr w:type="spellEnd"/>
        <w:r w:rsidR="00836E99">
          <w:rPr>
            <w:sz w:val="24"/>
            <w:szCs w:val="24"/>
            <w:lang w:val="en-US"/>
          </w:rPr>
          <w:t xml:space="preserve"> li </w:t>
        </w:r>
        <w:proofErr w:type="spellStart"/>
        <w:r w:rsidR="00836E99">
          <w:rPr>
            <w:sz w:val="24"/>
            <w:szCs w:val="24"/>
            <w:lang w:val="en-US"/>
          </w:rPr>
          <w:t>abbiamo</w:t>
        </w:r>
        <w:proofErr w:type="spellEnd"/>
        <w:r w:rsidR="00836E99">
          <w:rPr>
            <w:sz w:val="24"/>
            <w:szCs w:val="24"/>
            <w:lang w:val="en-US"/>
          </w:rPr>
          <w:t xml:space="preserve"> </w:t>
        </w:r>
        <w:proofErr w:type="spellStart"/>
        <w:r w:rsidR="00836E99">
          <w:rPr>
            <w:sz w:val="24"/>
            <w:szCs w:val="24"/>
            <w:lang w:val="en-US"/>
          </w:rPr>
          <w:t>scelti</w:t>
        </w:r>
        <w:proofErr w:type="spellEnd"/>
        <w:r w:rsidR="00836E99">
          <w:rPr>
            <w:sz w:val="24"/>
            <w:szCs w:val="24"/>
            <w:lang w:val="en-US"/>
          </w:rPr>
          <w:t xml:space="preserve">, es per </w:t>
        </w:r>
        <w:proofErr w:type="spellStart"/>
        <w:r w:rsidR="00836E99">
          <w:rPr>
            <w:sz w:val="24"/>
            <w:szCs w:val="24"/>
            <w:lang w:val="en-US"/>
          </w:rPr>
          <w:t>avvalorare</w:t>
        </w:r>
        <w:proofErr w:type="spellEnd"/>
        <w:r w:rsidR="00836E99">
          <w:rPr>
            <w:sz w:val="24"/>
            <w:szCs w:val="24"/>
            <w:lang w:val="en-US"/>
          </w:rPr>
          <w:t xml:space="preserve"> la </w:t>
        </w:r>
        <w:proofErr w:type="spellStart"/>
        <w:r w:rsidR="00836E99">
          <w:rPr>
            <w:sz w:val="24"/>
            <w:szCs w:val="24"/>
            <w:lang w:val="en-US"/>
          </w:rPr>
          <w:t>tecnica</w:t>
        </w:r>
        <w:proofErr w:type="spellEnd"/>
        <w:r w:rsidR="00836E99">
          <w:rPr>
            <w:sz w:val="24"/>
            <w:szCs w:val="24"/>
            <w:lang w:val="en-US"/>
          </w:rPr>
          <w:t xml:space="preserve"> del metabarcoding</w:t>
        </w:r>
      </w:ins>
      <w:r w:rsidRPr="000D7D37">
        <w:rPr>
          <w:sz w:val="24"/>
          <w:szCs w:val="24"/>
          <w:lang w:val="en-US"/>
        </w:rPr>
        <w:t>. With regard to milk samples, at the family and genus level the major</w:t>
      </w:r>
      <w:r w:rsidRPr="000D7D37">
        <w:rPr>
          <w:lang w:val="en-US"/>
        </w:rPr>
        <w:t xml:space="preserve"> number of </w:t>
      </w:r>
      <w:r w:rsidRPr="000D7D37">
        <w:rPr>
          <w:sz w:val="24"/>
          <w:szCs w:val="24"/>
          <w:lang w:val="en-US"/>
        </w:rPr>
        <w:t xml:space="preserve">taxa were identified in milk samples of cows belonging to GP consortium. Two </w:t>
      </w:r>
      <w:del w:id="295" w:author="Rossana Capoferri" w:date="2022-10-13T15:57:00Z">
        <w:r w:rsidRPr="000D7D37" w:rsidDel="00836E99">
          <w:rPr>
            <w:sz w:val="24"/>
            <w:szCs w:val="24"/>
            <w:lang w:val="en-US"/>
          </w:rPr>
          <w:delText xml:space="preserve">unexpected </w:delText>
        </w:r>
      </w:del>
      <w:r w:rsidRPr="000D7D37">
        <w:rPr>
          <w:sz w:val="24"/>
          <w:szCs w:val="24"/>
          <w:lang w:val="en-US"/>
        </w:rPr>
        <w:t xml:space="preserve">plants were detected: </w:t>
      </w:r>
      <w:r w:rsidRPr="000D7D37">
        <w:rPr>
          <w:i/>
          <w:sz w:val="24"/>
          <w:szCs w:val="24"/>
          <w:lang w:val="en-US"/>
        </w:rPr>
        <w:t>Ceratonia siliqua</w:t>
      </w:r>
      <w:r w:rsidRPr="000D7D37">
        <w:rPr>
          <w:sz w:val="24"/>
          <w:szCs w:val="24"/>
          <w:lang w:val="en-US"/>
        </w:rPr>
        <w:t xml:space="preserve"> and </w:t>
      </w:r>
      <w:proofErr w:type="spellStart"/>
      <w:r w:rsidRPr="000D7D37">
        <w:rPr>
          <w:i/>
          <w:sz w:val="24"/>
          <w:szCs w:val="24"/>
          <w:lang w:val="en-US"/>
        </w:rPr>
        <w:t>Cuscuta</w:t>
      </w:r>
      <w:proofErr w:type="spellEnd"/>
      <w:r w:rsidRPr="000D7D37">
        <w:rPr>
          <w:i/>
          <w:sz w:val="24"/>
          <w:szCs w:val="24"/>
          <w:lang w:val="en-US"/>
        </w:rPr>
        <w:t xml:space="preserve">, </w:t>
      </w:r>
      <w:r w:rsidRPr="000D7D37">
        <w:rPr>
          <w:sz w:val="24"/>
          <w:szCs w:val="24"/>
          <w:lang w:val="en-US"/>
        </w:rPr>
        <w:t xml:space="preserve">for which no deeper classification was possible. </w:t>
      </w:r>
      <w:commentRangeStart w:id="296"/>
      <w:r w:rsidRPr="000D7D37">
        <w:rPr>
          <w:sz w:val="24"/>
          <w:szCs w:val="24"/>
          <w:lang w:val="en-US"/>
        </w:rPr>
        <w:t xml:space="preserve">The causes could be due to several factors as reported from other </w:t>
      </w:r>
      <w:r w:rsidRPr="000D7D37">
        <w:rPr>
          <w:sz w:val="24"/>
          <w:szCs w:val="24"/>
          <w:lang w:val="en-US"/>
        </w:rPr>
        <w:lastRenderedPageBreak/>
        <w:t xml:space="preserve">authors: DNA metabarcoding can produce different proportion of reads which are not related to the real quantities of each species in the sample </w:t>
      </w:r>
      <w:proofErr w:type="spellStart"/>
      <w:r w:rsidRPr="000D7D37">
        <w:rPr>
          <w:sz w:val="24"/>
          <w:szCs w:val="24"/>
          <w:lang w:val="en-US"/>
        </w:rPr>
        <w:t>analysed</w:t>
      </w:r>
      <w:proofErr w:type="spellEnd"/>
      <w:r w:rsidRPr="000D7D37">
        <w:rPr>
          <w:sz w:val="24"/>
          <w:szCs w:val="24"/>
          <w:lang w:val="en-US"/>
        </w:rPr>
        <w:t xml:space="preserve">, furthermore also the sequence abundance can be affected by the density of chloroplasts in different species. Another reason could be the bias of amplification efficiency in PCR towards different species and loci due to the high level of plant DNA fragmentation, that could bring to a sharing of sequences between relative species. In particular with a manual alignment in </w:t>
      </w:r>
      <w:proofErr w:type="spellStart"/>
      <w:r w:rsidRPr="000D7D37">
        <w:rPr>
          <w:sz w:val="24"/>
          <w:szCs w:val="24"/>
          <w:lang w:val="en-US"/>
        </w:rPr>
        <w:t>Clustal</w:t>
      </w:r>
      <w:proofErr w:type="spellEnd"/>
      <w:r w:rsidRPr="000D7D37">
        <w:rPr>
          <w:sz w:val="24"/>
          <w:szCs w:val="24"/>
          <w:lang w:val="en-US"/>
        </w:rPr>
        <w:t xml:space="preserve">, the </w:t>
      </w:r>
      <w:r w:rsidRPr="000D7D37">
        <w:rPr>
          <w:i/>
          <w:sz w:val="24"/>
          <w:szCs w:val="24"/>
          <w:lang w:val="en-US"/>
        </w:rPr>
        <w:t>Ceratonia Siliqua (</w:t>
      </w:r>
      <w:r w:rsidRPr="000D7D37">
        <w:rPr>
          <w:sz w:val="24"/>
          <w:szCs w:val="24"/>
          <w:lang w:val="en-US"/>
        </w:rPr>
        <w:t xml:space="preserve">Fabaceae family) showed an important sequence similarity (95%) with the </w:t>
      </w:r>
      <w:proofErr w:type="spellStart"/>
      <w:r w:rsidRPr="000D7D37">
        <w:rPr>
          <w:i/>
          <w:sz w:val="24"/>
          <w:szCs w:val="24"/>
          <w:lang w:val="en-US"/>
        </w:rPr>
        <w:t>Glicyne</w:t>
      </w:r>
      <w:proofErr w:type="spellEnd"/>
      <w:r w:rsidRPr="000D7D37">
        <w:rPr>
          <w:i/>
          <w:sz w:val="24"/>
          <w:szCs w:val="24"/>
          <w:lang w:val="en-US"/>
        </w:rPr>
        <w:t xml:space="preserve"> max</w:t>
      </w:r>
      <w:r w:rsidRPr="000D7D37">
        <w:rPr>
          <w:sz w:val="24"/>
          <w:szCs w:val="24"/>
          <w:lang w:val="en-US"/>
        </w:rPr>
        <w:t>.</w:t>
      </w:r>
      <w:commentRangeEnd w:id="296"/>
      <w:r w:rsidR="00847326">
        <w:rPr>
          <w:rStyle w:val="Rimandocommento"/>
        </w:rPr>
        <w:commentReference w:id="296"/>
      </w:r>
    </w:p>
    <w:p w14:paraId="390D166D" w14:textId="77777777" w:rsidR="00AE7FB3" w:rsidRPr="000D7D37" w:rsidRDefault="00892D7D" w:rsidP="006A45D0">
      <w:pPr>
        <w:spacing w:after="0" w:line="480" w:lineRule="auto"/>
        <w:jc w:val="both"/>
        <w:rPr>
          <w:sz w:val="24"/>
          <w:szCs w:val="24"/>
          <w:highlight w:val="white"/>
          <w:lang w:val="en-US"/>
        </w:rPr>
      </w:pPr>
      <w:bookmarkStart w:id="297" w:name="_heading=h.30j0zll" w:colFirst="0" w:colLast="0"/>
      <w:bookmarkEnd w:id="297"/>
      <w:r w:rsidRPr="000D7D37">
        <w:rPr>
          <w:sz w:val="24"/>
          <w:szCs w:val="24"/>
          <w:lang w:val="en-US"/>
        </w:rPr>
        <w:t xml:space="preserve">Although the milk samples </w:t>
      </w:r>
      <w:r w:rsidRPr="00836E99">
        <w:rPr>
          <w:sz w:val="24"/>
          <w:szCs w:val="24"/>
          <w:highlight w:val="yellow"/>
          <w:lang w:val="en-US"/>
          <w:rPrChange w:id="298" w:author="Rossana Capoferri" w:date="2022-10-13T15:57:00Z">
            <w:rPr>
              <w:sz w:val="24"/>
              <w:szCs w:val="24"/>
              <w:lang w:val="en-US"/>
            </w:rPr>
          </w:rPrChange>
        </w:rPr>
        <w:t>belonged or were external to the production area of the GP, the statistical analysis conducted using the two alpha and beta approaches did not discriminate the samples either by type or by area of origin.</w:t>
      </w:r>
      <w:r w:rsidRPr="000D7D37">
        <w:rPr>
          <w:sz w:val="24"/>
          <w:szCs w:val="24"/>
          <w:highlight w:val="white"/>
          <w:lang w:val="en-US"/>
        </w:rPr>
        <w:t xml:space="preserve"> </w:t>
      </w:r>
      <w:r w:rsidRPr="000D7D37">
        <w:rPr>
          <w:sz w:val="24"/>
          <w:szCs w:val="24"/>
          <w:lang w:val="en-US"/>
        </w:rPr>
        <w:t xml:space="preserve">In particular, the beta analysis highlighted the subdivision of the samples into two distinct clusters showing how, in some cases, the milk of a specific area could actually belong to both clusters [38]. </w:t>
      </w:r>
      <w:r w:rsidRPr="000D7D37">
        <w:rPr>
          <w:sz w:val="24"/>
          <w:szCs w:val="24"/>
          <w:highlight w:val="white"/>
          <w:lang w:val="en-US"/>
        </w:rPr>
        <w:t xml:space="preserve">Even though the milk samples are </w:t>
      </w:r>
      <w:proofErr w:type="spellStart"/>
      <w:r w:rsidRPr="000D7D37">
        <w:rPr>
          <w:sz w:val="24"/>
          <w:szCs w:val="24"/>
          <w:highlight w:val="white"/>
          <w:lang w:val="en-US"/>
        </w:rPr>
        <w:t>characterised</w:t>
      </w:r>
      <w:proofErr w:type="spellEnd"/>
      <w:r w:rsidRPr="000D7D37">
        <w:rPr>
          <w:sz w:val="24"/>
          <w:szCs w:val="24"/>
          <w:highlight w:val="white"/>
          <w:lang w:val="en-US"/>
        </w:rPr>
        <w:t xml:space="preserve"> by high plant variability and came from different provinces of the GP production area, the lack of differences at multiple taxonomic levels could be due to the </w:t>
      </w:r>
      <w:proofErr w:type="spellStart"/>
      <w:r w:rsidRPr="000D7D37">
        <w:rPr>
          <w:sz w:val="24"/>
          <w:szCs w:val="24"/>
          <w:highlight w:val="white"/>
          <w:lang w:val="en-US"/>
        </w:rPr>
        <w:t>standardisation</w:t>
      </w:r>
      <w:proofErr w:type="spellEnd"/>
      <w:r w:rsidRPr="000D7D37">
        <w:rPr>
          <w:sz w:val="24"/>
          <w:szCs w:val="24"/>
          <w:highlight w:val="white"/>
          <w:lang w:val="en-US"/>
        </w:rPr>
        <w:t xml:space="preserve"> of feed rationing as required by the GP standard to ensure the product quality.</w:t>
      </w:r>
    </w:p>
    <w:p w14:paraId="46222EEF" w14:textId="77777777" w:rsidR="00AE7FB3" w:rsidRPr="000D7D37" w:rsidRDefault="00892D7D" w:rsidP="006A45D0">
      <w:pPr>
        <w:spacing w:after="0" w:line="480" w:lineRule="auto"/>
        <w:jc w:val="both"/>
        <w:rPr>
          <w:sz w:val="24"/>
          <w:szCs w:val="24"/>
          <w:highlight w:val="white"/>
          <w:lang w:val="en-US"/>
        </w:rPr>
      </w:pPr>
      <w:bookmarkStart w:id="299" w:name="_heading=h.2et92p0" w:colFirst="0" w:colLast="0"/>
      <w:bookmarkEnd w:id="299"/>
      <w:r w:rsidRPr="000D7D37">
        <w:rPr>
          <w:sz w:val="24"/>
          <w:szCs w:val="24"/>
          <w:lang w:val="en-US"/>
        </w:rPr>
        <w:t xml:space="preserve">In order to demonstrate </w:t>
      </w:r>
      <w:r w:rsidRPr="00836E99">
        <w:rPr>
          <w:sz w:val="24"/>
          <w:szCs w:val="24"/>
          <w:highlight w:val="yellow"/>
          <w:lang w:val="en-US"/>
          <w:rPrChange w:id="300" w:author="Rossana Capoferri" w:date="2022-10-13T15:57:00Z">
            <w:rPr>
              <w:sz w:val="24"/>
              <w:szCs w:val="24"/>
              <w:lang w:val="en-US"/>
            </w:rPr>
          </w:rPrChange>
        </w:rPr>
        <w:t>a link between the cow's diet and residual DNA in raw milk used in the production of GP DOP,</w:t>
      </w:r>
      <w:r w:rsidRPr="000D7D37">
        <w:rPr>
          <w:sz w:val="24"/>
          <w:szCs w:val="24"/>
          <w:lang w:val="en-US"/>
        </w:rPr>
        <w:t xml:space="preserve"> strict control experiments are desirable.</w:t>
      </w:r>
      <w:r w:rsidRPr="000D7D37">
        <w:rPr>
          <w:sz w:val="24"/>
          <w:szCs w:val="24"/>
          <w:highlight w:val="white"/>
          <w:lang w:val="en-US"/>
        </w:rPr>
        <w:t xml:space="preserve"> </w:t>
      </w:r>
      <w:r w:rsidRPr="000D7D37">
        <w:rPr>
          <w:sz w:val="24"/>
          <w:szCs w:val="24"/>
          <w:lang w:val="en-US"/>
        </w:rPr>
        <w:t>In addition, other information on the type and composition of the diet may be required as technological processes for feed production can also degrade DNA thereby distorting the final taxonomic analysis.</w:t>
      </w:r>
    </w:p>
    <w:p w14:paraId="286F70C6" w14:textId="77777777" w:rsidR="00AE7FB3" w:rsidRPr="000D7D37" w:rsidRDefault="00892D7D" w:rsidP="006A45D0">
      <w:pPr>
        <w:spacing w:after="0" w:line="480" w:lineRule="auto"/>
        <w:jc w:val="both"/>
        <w:rPr>
          <w:sz w:val="24"/>
          <w:szCs w:val="24"/>
          <w:lang w:val="en-US"/>
        </w:rPr>
      </w:pPr>
      <w:r w:rsidRPr="000D7D37">
        <w:rPr>
          <w:sz w:val="24"/>
          <w:szCs w:val="24"/>
          <w:highlight w:val="white"/>
          <w:lang w:val="en-US"/>
        </w:rPr>
        <w:t xml:space="preserve">Results of the present work suggest that DNA metabarcoding can serve as a valuable resource to explore diet traceability. In fact, </w:t>
      </w:r>
      <w:r w:rsidR="00C01D25">
        <w:rPr>
          <w:sz w:val="24"/>
          <w:szCs w:val="24"/>
          <w:lang w:val="en-US"/>
        </w:rPr>
        <w:t>DNA m</w:t>
      </w:r>
      <w:r w:rsidRPr="000D7D37">
        <w:rPr>
          <w:sz w:val="24"/>
          <w:szCs w:val="24"/>
          <w:lang w:val="en-US"/>
        </w:rPr>
        <w:t xml:space="preserve">etabarcoding was found to be effective to </w:t>
      </w:r>
      <w:proofErr w:type="spellStart"/>
      <w:r w:rsidRPr="000D7D37">
        <w:rPr>
          <w:sz w:val="24"/>
          <w:szCs w:val="24"/>
          <w:lang w:val="en-US"/>
        </w:rPr>
        <w:t>characterise</w:t>
      </w:r>
      <w:proofErr w:type="spellEnd"/>
      <w:r w:rsidRPr="000D7D37">
        <w:rPr>
          <w:sz w:val="24"/>
          <w:szCs w:val="24"/>
          <w:lang w:val="en-US"/>
        </w:rPr>
        <w:t xml:space="preserve"> the plant component of each milk sample and then to measure the abundance of sequences at phylum, family and species level.</w:t>
      </w:r>
    </w:p>
    <w:p w14:paraId="56462FA0" w14:textId="09730E5F" w:rsidR="00AE7FB3" w:rsidRPr="000D7D37" w:rsidRDefault="00892D7D" w:rsidP="006A45D0">
      <w:pPr>
        <w:spacing w:after="0" w:line="480" w:lineRule="auto"/>
        <w:jc w:val="both"/>
        <w:rPr>
          <w:sz w:val="24"/>
          <w:szCs w:val="24"/>
          <w:highlight w:val="white"/>
          <w:lang w:val="en-US"/>
        </w:rPr>
      </w:pPr>
      <w:r w:rsidRPr="000D7D37">
        <w:rPr>
          <w:sz w:val="24"/>
          <w:szCs w:val="24"/>
          <w:highlight w:val="white"/>
          <w:lang w:val="en-US"/>
        </w:rPr>
        <w:lastRenderedPageBreak/>
        <w:t xml:space="preserve">The results are encouraging and represent a good starting point to develop new molecular approaches, or to improve existing ones, in order to add more information to the food traceability, </w:t>
      </w:r>
      <w:del w:id="301" w:author="Rossana Capoferri" w:date="2022-10-13T15:58:00Z">
        <w:r w:rsidRPr="000D7D37" w:rsidDel="00836E99">
          <w:rPr>
            <w:sz w:val="24"/>
            <w:szCs w:val="24"/>
            <w:highlight w:val="white"/>
            <w:lang w:val="en-US"/>
          </w:rPr>
          <w:delText>such as the geographical origin of the milk for the production of GP PDO.</w:delText>
        </w:r>
      </w:del>
    </w:p>
    <w:p w14:paraId="5D9DE2D7" w14:textId="77777777" w:rsidR="00AE7FB3" w:rsidRPr="00A11797" w:rsidRDefault="00892D7D" w:rsidP="006A45D0">
      <w:pPr>
        <w:pStyle w:val="Titolo1"/>
        <w:spacing w:line="480" w:lineRule="auto"/>
        <w:rPr>
          <w:sz w:val="36"/>
          <w:szCs w:val="36"/>
          <w:highlight w:val="white"/>
          <w:lang w:val="en-US"/>
        </w:rPr>
      </w:pPr>
      <w:r w:rsidRPr="000D7D37">
        <w:rPr>
          <w:sz w:val="24"/>
          <w:szCs w:val="24"/>
          <w:highlight w:val="white"/>
          <w:lang w:val="en-US"/>
        </w:rPr>
        <w:t xml:space="preserve"> </w:t>
      </w:r>
      <w:r w:rsidRPr="00A11797">
        <w:rPr>
          <w:sz w:val="36"/>
          <w:szCs w:val="36"/>
          <w:highlight w:val="white"/>
          <w:lang w:val="en-US"/>
        </w:rPr>
        <w:t>Acknowledgements</w:t>
      </w:r>
    </w:p>
    <w:p w14:paraId="0D144A85" w14:textId="77777777" w:rsidR="00AE7FB3" w:rsidRPr="000D7D37" w:rsidRDefault="00892D7D" w:rsidP="006A45D0">
      <w:pPr>
        <w:spacing w:line="480" w:lineRule="auto"/>
        <w:jc w:val="both"/>
        <w:rPr>
          <w:sz w:val="24"/>
          <w:szCs w:val="24"/>
          <w:highlight w:val="white"/>
          <w:lang w:val="en-US"/>
        </w:rPr>
      </w:pPr>
      <w:r w:rsidRPr="000D7D37">
        <w:rPr>
          <w:sz w:val="24"/>
          <w:szCs w:val="24"/>
          <w:highlight w:val="white"/>
          <w:lang w:val="en-US"/>
        </w:rPr>
        <w:t>The authors wish to thank the “</w:t>
      </w:r>
      <w:proofErr w:type="spellStart"/>
      <w:r w:rsidRPr="000D7D37">
        <w:rPr>
          <w:sz w:val="24"/>
          <w:szCs w:val="24"/>
          <w:highlight w:val="white"/>
          <w:lang w:val="en-US"/>
        </w:rPr>
        <w:t>Consorzio</w:t>
      </w:r>
      <w:proofErr w:type="spellEnd"/>
      <w:r w:rsidRPr="000D7D37">
        <w:rPr>
          <w:sz w:val="24"/>
          <w:szCs w:val="24"/>
          <w:highlight w:val="white"/>
          <w:lang w:val="en-US"/>
        </w:rPr>
        <w:t xml:space="preserve"> per la Tutela del </w:t>
      </w:r>
      <w:proofErr w:type="spellStart"/>
      <w:r w:rsidRPr="000D7D37">
        <w:rPr>
          <w:sz w:val="24"/>
          <w:szCs w:val="24"/>
          <w:highlight w:val="white"/>
          <w:lang w:val="en-US"/>
        </w:rPr>
        <w:t>formaggio</w:t>
      </w:r>
      <w:proofErr w:type="spellEnd"/>
      <w:r w:rsidRPr="000D7D37">
        <w:rPr>
          <w:sz w:val="24"/>
          <w:szCs w:val="24"/>
          <w:highlight w:val="white"/>
          <w:lang w:val="en-US"/>
        </w:rPr>
        <w:t xml:space="preserve"> Grana Padano” for kindly providing milk samples.</w:t>
      </w:r>
    </w:p>
    <w:p w14:paraId="2BFCFA0F" w14:textId="77777777" w:rsidR="00AE7FB3" w:rsidRPr="000D7D37" w:rsidRDefault="00AE7FB3" w:rsidP="006A45D0">
      <w:pPr>
        <w:spacing w:line="480" w:lineRule="auto"/>
        <w:jc w:val="both"/>
        <w:rPr>
          <w:sz w:val="24"/>
          <w:szCs w:val="24"/>
          <w:highlight w:val="white"/>
          <w:lang w:val="en-US"/>
        </w:rPr>
      </w:pPr>
    </w:p>
    <w:p w14:paraId="2311CBD2" w14:textId="77777777" w:rsidR="00AE7FB3" w:rsidRPr="000D7D37" w:rsidRDefault="00AE7FB3" w:rsidP="006A45D0">
      <w:pPr>
        <w:spacing w:line="480" w:lineRule="auto"/>
        <w:jc w:val="both"/>
        <w:rPr>
          <w:sz w:val="24"/>
          <w:szCs w:val="24"/>
          <w:highlight w:val="white"/>
          <w:lang w:val="en-US"/>
        </w:rPr>
      </w:pPr>
    </w:p>
    <w:p w14:paraId="7CC4FDDE" w14:textId="77777777" w:rsidR="00AE7FB3" w:rsidRPr="00A11797" w:rsidRDefault="00892D7D" w:rsidP="006A45D0">
      <w:pPr>
        <w:pStyle w:val="Titolo1"/>
        <w:spacing w:line="480" w:lineRule="auto"/>
        <w:rPr>
          <w:sz w:val="36"/>
          <w:szCs w:val="36"/>
        </w:rPr>
      </w:pPr>
      <w:r w:rsidRPr="00A11797">
        <w:rPr>
          <w:sz w:val="36"/>
          <w:szCs w:val="36"/>
        </w:rPr>
        <w:t>References</w:t>
      </w:r>
    </w:p>
    <w:p w14:paraId="2C4C31E6" w14:textId="77777777" w:rsidR="00AE7FB3" w:rsidRDefault="00892D7D" w:rsidP="006A45D0">
      <w:pPr>
        <w:widowControl w:val="0"/>
        <w:numPr>
          <w:ilvl w:val="0"/>
          <w:numId w:val="1"/>
        </w:numPr>
        <w:spacing w:after="0" w:line="480" w:lineRule="auto"/>
        <w:jc w:val="both"/>
      </w:pPr>
      <w:r w:rsidRPr="000D7D37">
        <w:rPr>
          <w:sz w:val="24"/>
          <w:szCs w:val="24"/>
          <w:lang w:val="en-US"/>
        </w:rPr>
        <w:t xml:space="preserve">Charlebois S, Schwab A, Henn R, Huck CW. Food Fraud. An exploratory study for measuring consumer perception towards mislabeled food products and influence on self-authentication intentions. </w:t>
      </w:r>
      <w:r>
        <w:rPr>
          <w:color w:val="202124"/>
          <w:sz w:val="24"/>
          <w:szCs w:val="24"/>
          <w:highlight w:val="white"/>
        </w:rPr>
        <w:t>Trends Food Sci Technol</w:t>
      </w:r>
      <w:r>
        <w:rPr>
          <w:sz w:val="24"/>
          <w:szCs w:val="24"/>
        </w:rPr>
        <w:t>. 2016;</w:t>
      </w:r>
      <w:hyperlink r:id="rId13">
        <w:r>
          <w:rPr>
            <w:color w:val="202020"/>
            <w:sz w:val="24"/>
            <w:szCs w:val="24"/>
          </w:rPr>
          <w:t>50</w:t>
        </w:r>
      </w:hyperlink>
      <w:r>
        <w:rPr>
          <w:color w:val="202020"/>
          <w:sz w:val="24"/>
          <w:szCs w:val="24"/>
        </w:rPr>
        <w:t>: 21</w:t>
      </w:r>
      <w:r>
        <w:rPr>
          <w:color w:val="2E2E2E"/>
          <w:sz w:val="24"/>
          <w:szCs w:val="24"/>
        </w:rPr>
        <w:t>1-218. doi: 10.1016/j.tifs.2016.02.003.</w:t>
      </w:r>
    </w:p>
    <w:p w14:paraId="02230EF6" w14:textId="77777777" w:rsidR="00AE7FB3" w:rsidRDefault="00892D7D" w:rsidP="006A45D0">
      <w:pPr>
        <w:widowControl w:val="0"/>
        <w:numPr>
          <w:ilvl w:val="0"/>
          <w:numId w:val="1"/>
        </w:numPr>
        <w:spacing w:after="0" w:line="480" w:lineRule="auto"/>
        <w:jc w:val="both"/>
      </w:pPr>
      <w:r>
        <w:rPr>
          <w:sz w:val="24"/>
          <w:szCs w:val="24"/>
        </w:rPr>
        <w:t xml:space="preserve">Menozzi D, Giraud G, Saïdi M, Yeh CH. </w:t>
      </w:r>
      <w:r w:rsidRPr="000D7D37">
        <w:rPr>
          <w:sz w:val="24"/>
          <w:szCs w:val="24"/>
          <w:lang w:val="en-US"/>
        </w:rPr>
        <w:t xml:space="preserve">Choice Drivers for Quality-Labelled Food: A Cross-Cultural Comparison on PDO Cheese. </w:t>
      </w:r>
      <w:r>
        <w:rPr>
          <w:sz w:val="24"/>
          <w:szCs w:val="24"/>
        </w:rPr>
        <w:t>Foods. 2021;10: 1176. doi: 10.3390/foods10061176.</w:t>
      </w:r>
    </w:p>
    <w:p w14:paraId="1601B502" w14:textId="77777777" w:rsidR="00AE7FB3" w:rsidRDefault="00892D7D" w:rsidP="006A45D0">
      <w:pPr>
        <w:widowControl w:val="0"/>
        <w:numPr>
          <w:ilvl w:val="0"/>
          <w:numId w:val="1"/>
        </w:numPr>
        <w:spacing w:after="0" w:line="480" w:lineRule="auto"/>
        <w:jc w:val="both"/>
      </w:pPr>
      <w:proofErr w:type="spellStart"/>
      <w:r w:rsidRPr="000D7D37">
        <w:rPr>
          <w:sz w:val="24"/>
          <w:szCs w:val="24"/>
          <w:lang w:val="en-US"/>
        </w:rPr>
        <w:t>Walaszczyk</w:t>
      </w:r>
      <w:proofErr w:type="spellEnd"/>
      <w:r w:rsidRPr="000D7D37">
        <w:rPr>
          <w:sz w:val="24"/>
          <w:szCs w:val="24"/>
          <w:lang w:val="en-US"/>
        </w:rPr>
        <w:t xml:space="preserve"> A, </w:t>
      </w:r>
      <w:proofErr w:type="spellStart"/>
      <w:r w:rsidRPr="000D7D37">
        <w:rPr>
          <w:sz w:val="24"/>
          <w:szCs w:val="24"/>
          <w:lang w:val="en-US"/>
        </w:rPr>
        <w:t>Galińska</w:t>
      </w:r>
      <w:proofErr w:type="spellEnd"/>
      <w:r w:rsidRPr="000D7D37">
        <w:rPr>
          <w:sz w:val="24"/>
          <w:szCs w:val="24"/>
          <w:lang w:val="en-US"/>
        </w:rPr>
        <w:t xml:space="preserve"> B. Food Origin Traceability from a Consumer ’s Perspective. </w:t>
      </w:r>
      <w:r>
        <w:rPr>
          <w:sz w:val="24"/>
          <w:szCs w:val="24"/>
        </w:rPr>
        <w:t>Sustainability. 2020;12(5): 1872. doi: 10.3390/su12051872.</w:t>
      </w:r>
    </w:p>
    <w:p w14:paraId="5A89C5B3" w14:textId="77777777" w:rsidR="00AE7FB3" w:rsidRDefault="00892D7D" w:rsidP="006A45D0">
      <w:pPr>
        <w:widowControl w:val="0"/>
        <w:numPr>
          <w:ilvl w:val="0"/>
          <w:numId w:val="1"/>
        </w:numPr>
        <w:spacing w:after="0" w:line="480" w:lineRule="auto"/>
        <w:jc w:val="both"/>
      </w:pPr>
      <w:r w:rsidRPr="000D7D37">
        <w:rPr>
          <w:sz w:val="24"/>
          <w:szCs w:val="24"/>
          <w:lang w:val="en-US"/>
        </w:rPr>
        <w:t xml:space="preserve">Verbeke W, </w:t>
      </w:r>
      <w:proofErr w:type="spellStart"/>
      <w:r w:rsidRPr="000D7D37">
        <w:rPr>
          <w:sz w:val="24"/>
          <w:szCs w:val="24"/>
          <w:lang w:val="en-US"/>
        </w:rPr>
        <w:t>Pieniak</w:t>
      </w:r>
      <w:proofErr w:type="spellEnd"/>
      <w:r w:rsidRPr="000D7D37">
        <w:rPr>
          <w:sz w:val="24"/>
          <w:szCs w:val="24"/>
          <w:lang w:val="en-US"/>
        </w:rPr>
        <w:t xml:space="preserve"> Z, Guerrero L, </w:t>
      </w:r>
      <w:proofErr w:type="spellStart"/>
      <w:r w:rsidRPr="000D7D37">
        <w:rPr>
          <w:sz w:val="24"/>
          <w:szCs w:val="24"/>
          <w:lang w:val="en-US"/>
        </w:rPr>
        <w:t>Hersleth</w:t>
      </w:r>
      <w:proofErr w:type="spellEnd"/>
      <w:r w:rsidRPr="000D7D37">
        <w:rPr>
          <w:sz w:val="24"/>
          <w:szCs w:val="24"/>
          <w:lang w:val="en-US"/>
        </w:rPr>
        <w:t xml:space="preserve"> M. Consumers’ awareness and attitudinal determinants of European Union quality label use on traditional foods. </w:t>
      </w:r>
      <w:r>
        <w:rPr>
          <w:sz w:val="24"/>
          <w:szCs w:val="24"/>
        </w:rPr>
        <w:t>Bio-Based Appl Econ. 2012;1(2): 213-229. doi:10.13128/BAE-10558.</w:t>
      </w:r>
    </w:p>
    <w:p w14:paraId="727248CE" w14:textId="77777777" w:rsidR="00AE7FB3" w:rsidRDefault="00892D7D" w:rsidP="006A45D0">
      <w:pPr>
        <w:widowControl w:val="0"/>
        <w:numPr>
          <w:ilvl w:val="0"/>
          <w:numId w:val="1"/>
        </w:numPr>
        <w:spacing w:after="0" w:line="480" w:lineRule="auto"/>
        <w:jc w:val="both"/>
      </w:pPr>
      <w:r w:rsidRPr="000D7D37">
        <w:rPr>
          <w:sz w:val="24"/>
          <w:szCs w:val="24"/>
          <w:lang w:val="en-US"/>
        </w:rPr>
        <w:t xml:space="preserve">Van Der </w:t>
      </w:r>
      <w:proofErr w:type="spellStart"/>
      <w:r w:rsidRPr="000D7D37">
        <w:rPr>
          <w:sz w:val="24"/>
          <w:szCs w:val="24"/>
          <w:lang w:val="en-US"/>
        </w:rPr>
        <w:t>Lans</w:t>
      </w:r>
      <w:proofErr w:type="spellEnd"/>
      <w:r w:rsidRPr="000D7D37">
        <w:rPr>
          <w:sz w:val="24"/>
          <w:szCs w:val="24"/>
          <w:lang w:val="en-US"/>
        </w:rPr>
        <w:t xml:space="preserve"> IA, Van </w:t>
      </w:r>
      <w:proofErr w:type="spellStart"/>
      <w:r w:rsidRPr="000D7D37">
        <w:rPr>
          <w:sz w:val="24"/>
          <w:szCs w:val="24"/>
          <w:lang w:val="en-US"/>
        </w:rPr>
        <w:t>Ittersum</w:t>
      </w:r>
      <w:proofErr w:type="spellEnd"/>
      <w:r w:rsidRPr="000D7D37">
        <w:rPr>
          <w:sz w:val="24"/>
          <w:szCs w:val="24"/>
          <w:lang w:val="en-US"/>
        </w:rPr>
        <w:t xml:space="preserve"> K, De </w:t>
      </w:r>
      <w:proofErr w:type="spellStart"/>
      <w:r w:rsidRPr="000D7D37">
        <w:rPr>
          <w:sz w:val="24"/>
          <w:szCs w:val="24"/>
          <w:lang w:val="en-US"/>
        </w:rPr>
        <w:t>Cicco</w:t>
      </w:r>
      <w:proofErr w:type="spellEnd"/>
      <w:r w:rsidRPr="000D7D37">
        <w:rPr>
          <w:sz w:val="24"/>
          <w:szCs w:val="24"/>
          <w:lang w:val="en-US"/>
        </w:rPr>
        <w:t xml:space="preserve"> A, </w:t>
      </w:r>
      <w:proofErr w:type="spellStart"/>
      <w:r w:rsidRPr="000D7D37">
        <w:rPr>
          <w:sz w:val="24"/>
          <w:szCs w:val="24"/>
          <w:lang w:val="en-US"/>
        </w:rPr>
        <w:t>Loseby</w:t>
      </w:r>
      <w:proofErr w:type="spellEnd"/>
      <w:r w:rsidRPr="000D7D37">
        <w:rPr>
          <w:sz w:val="24"/>
          <w:szCs w:val="24"/>
          <w:lang w:val="en-US"/>
        </w:rPr>
        <w:t xml:space="preserve"> M. The role of the region of origin and EU certificates of origin in consumer evaluation of food products. </w:t>
      </w:r>
      <w:r>
        <w:rPr>
          <w:sz w:val="24"/>
          <w:szCs w:val="24"/>
        </w:rPr>
        <w:t xml:space="preserve">Eur Rev Agric Econ. 2001; </w:t>
      </w:r>
      <w:r>
        <w:rPr>
          <w:sz w:val="24"/>
          <w:szCs w:val="24"/>
        </w:rPr>
        <w:lastRenderedPageBreak/>
        <w:t xml:space="preserve">28(4): 451–477. </w:t>
      </w:r>
      <w:proofErr w:type="gramStart"/>
      <w:r>
        <w:rPr>
          <w:sz w:val="24"/>
          <w:szCs w:val="24"/>
        </w:rPr>
        <w:t>doi:10.1093</w:t>
      </w:r>
      <w:proofErr w:type="gramEnd"/>
      <w:r>
        <w:rPr>
          <w:sz w:val="24"/>
          <w:szCs w:val="24"/>
        </w:rPr>
        <w:t>/erae/28.4.451.</w:t>
      </w:r>
    </w:p>
    <w:p w14:paraId="255FEC71" w14:textId="77777777" w:rsidR="00AE7FB3" w:rsidRDefault="00892D7D" w:rsidP="006A45D0">
      <w:pPr>
        <w:widowControl w:val="0"/>
        <w:numPr>
          <w:ilvl w:val="0"/>
          <w:numId w:val="1"/>
        </w:numPr>
        <w:spacing w:after="0" w:line="480" w:lineRule="auto"/>
        <w:jc w:val="both"/>
      </w:pPr>
      <w:r>
        <w:rPr>
          <w:sz w:val="24"/>
          <w:szCs w:val="24"/>
        </w:rPr>
        <w:t xml:space="preserve">Van Ittersum K, Meulenberg MTG, Van Trijp HCM, Candel MJJM. </w:t>
      </w:r>
      <w:r w:rsidRPr="000D7D37">
        <w:rPr>
          <w:sz w:val="24"/>
          <w:szCs w:val="24"/>
          <w:lang w:val="en-US"/>
        </w:rPr>
        <w:t xml:space="preserve">Consumers’ appreciation of regional certification labels: A pan-European study. </w:t>
      </w:r>
      <w:r>
        <w:rPr>
          <w:sz w:val="24"/>
          <w:szCs w:val="24"/>
        </w:rPr>
        <w:t xml:space="preserve">J. Agric. Econ. 2007;58: 1–23. </w:t>
      </w:r>
      <w:proofErr w:type="gramStart"/>
      <w:r>
        <w:rPr>
          <w:sz w:val="24"/>
          <w:szCs w:val="24"/>
        </w:rPr>
        <w:t>doi:10.1111</w:t>
      </w:r>
      <w:proofErr w:type="gramEnd"/>
      <w:r>
        <w:rPr>
          <w:sz w:val="24"/>
          <w:szCs w:val="24"/>
        </w:rPr>
        <w:t>/j.1477-9552.2007.00080.x.</w:t>
      </w:r>
    </w:p>
    <w:p w14:paraId="6BFE6A37" w14:textId="77777777" w:rsidR="00AE7FB3" w:rsidRDefault="00892D7D" w:rsidP="006A45D0">
      <w:pPr>
        <w:widowControl w:val="0"/>
        <w:numPr>
          <w:ilvl w:val="0"/>
          <w:numId w:val="1"/>
        </w:numPr>
        <w:shd w:val="clear" w:color="auto" w:fill="FFFFFF"/>
        <w:spacing w:after="0" w:line="480" w:lineRule="auto"/>
        <w:jc w:val="both"/>
      </w:pPr>
      <w:r w:rsidRPr="000D7D37">
        <w:rPr>
          <w:sz w:val="24"/>
          <w:szCs w:val="24"/>
          <w:lang w:val="en-US"/>
        </w:rPr>
        <w:t xml:space="preserve">Regulation (UE) n. 1151/2012 of the European Parliament and of the Council of 21 November 2012 on Quality Schemes for Agricultural Products and Feedstuffs. </w:t>
      </w:r>
      <w:r>
        <w:rPr>
          <w:sz w:val="24"/>
          <w:szCs w:val="24"/>
        </w:rPr>
        <w:t xml:space="preserve">Available on line: </w:t>
      </w:r>
      <w:hyperlink r:id="rId14">
        <w:r>
          <w:rPr>
            <w:color w:val="1155CC"/>
            <w:sz w:val="24"/>
            <w:szCs w:val="24"/>
            <w:u w:val="single"/>
          </w:rPr>
          <w:t>https://eur-lex.europa.eu/</w:t>
        </w:r>
      </w:hyperlink>
      <w:r>
        <w:rPr>
          <w:sz w:val="24"/>
          <w:szCs w:val="24"/>
        </w:rPr>
        <w:t xml:space="preserve"> </w:t>
      </w:r>
    </w:p>
    <w:p w14:paraId="1A3D9E8B" w14:textId="77777777" w:rsidR="00AE7FB3" w:rsidRDefault="00892D7D" w:rsidP="006A45D0">
      <w:pPr>
        <w:numPr>
          <w:ilvl w:val="0"/>
          <w:numId w:val="1"/>
        </w:numPr>
        <w:spacing w:after="120" w:line="480" w:lineRule="auto"/>
        <w:jc w:val="both"/>
      </w:pPr>
      <w:r>
        <w:rPr>
          <w:sz w:val="24"/>
          <w:szCs w:val="24"/>
        </w:rPr>
        <w:t>https://www.qualivita.it/wp-content/uploads/2022/02/Rapporto2021-VersioneWEB.pdf</w:t>
      </w:r>
    </w:p>
    <w:p w14:paraId="48F7F6F7" w14:textId="77777777" w:rsidR="00AE7FB3" w:rsidRDefault="00AA00ED" w:rsidP="006A45D0">
      <w:pPr>
        <w:numPr>
          <w:ilvl w:val="0"/>
          <w:numId w:val="1"/>
        </w:numPr>
        <w:spacing w:after="120" w:line="480" w:lineRule="auto"/>
        <w:jc w:val="both"/>
      </w:pPr>
      <w:hyperlink r:id="rId15">
        <w:r w:rsidR="00892D7D">
          <w:rPr>
            <w:color w:val="1155CC"/>
            <w:sz w:val="24"/>
            <w:szCs w:val="24"/>
            <w:u w:val="single"/>
          </w:rPr>
          <w:t>https://www.granapadano.it/en-ww/production-specification-rules.aspx</w:t>
        </w:r>
      </w:hyperlink>
    </w:p>
    <w:p w14:paraId="6BCA2B9B" w14:textId="77777777" w:rsidR="00AE7FB3" w:rsidRDefault="00892D7D" w:rsidP="006A45D0">
      <w:pPr>
        <w:numPr>
          <w:ilvl w:val="0"/>
          <w:numId w:val="1"/>
        </w:numPr>
        <w:spacing w:after="0" w:line="480" w:lineRule="auto"/>
        <w:jc w:val="both"/>
      </w:pPr>
      <w:r>
        <w:rPr>
          <w:sz w:val="24"/>
          <w:szCs w:val="24"/>
        </w:rPr>
        <w:t>Stroppa A, Balli L. Grana Padano Quale latte per il Grana Padano dop. L’ Informatore Zootecnico. 2015;21: 46-47</w:t>
      </w:r>
    </w:p>
    <w:p w14:paraId="45F7DD42" w14:textId="77777777" w:rsidR="00AE7FB3" w:rsidRDefault="00892D7D" w:rsidP="006A45D0">
      <w:pPr>
        <w:numPr>
          <w:ilvl w:val="0"/>
          <w:numId w:val="1"/>
        </w:numPr>
        <w:spacing w:after="120" w:line="480" w:lineRule="auto"/>
        <w:jc w:val="both"/>
      </w:pPr>
      <w:r>
        <w:rPr>
          <w:color w:val="333333"/>
          <w:sz w:val="24"/>
          <w:szCs w:val="24"/>
        </w:rPr>
        <w:t>Regulation (EC) No 178/2002</w:t>
      </w:r>
    </w:p>
    <w:p w14:paraId="50F001DF" w14:textId="77777777" w:rsidR="00AE7FB3" w:rsidRDefault="00892D7D" w:rsidP="006A45D0">
      <w:pPr>
        <w:numPr>
          <w:ilvl w:val="0"/>
          <w:numId w:val="1"/>
        </w:numPr>
        <w:spacing w:after="120" w:line="480" w:lineRule="auto"/>
        <w:jc w:val="both"/>
      </w:pPr>
      <w:proofErr w:type="spellStart"/>
      <w:r w:rsidRPr="000D7D37">
        <w:rPr>
          <w:sz w:val="24"/>
          <w:szCs w:val="24"/>
          <w:lang w:val="en-US"/>
        </w:rPr>
        <w:t>Bottero</w:t>
      </w:r>
      <w:proofErr w:type="spellEnd"/>
      <w:r w:rsidRPr="000D7D37">
        <w:rPr>
          <w:sz w:val="24"/>
          <w:szCs w:val="24"/>
          <w:lang w:val="en-US"/>
        </w:rPr>
        <w:t xml:space="preserve"> MT, Dalmasso A. Animal species identification in food products: Evolution of biomolecular methods. </w:t>
      </w:r>
      <w:r>
        <w:rPr>
          <w:sz w:val="24"/>
          <w:szCs w:val="24"/>
        </w:rPr>
        <w:t xml:space="preserve">Vet. J. 2011;190: 34–38 </w:t>
      </w:r>
      <w:proofErr w:type="gramStart"/>
      <w:r>
        <w:rPr>
          <w:sz w:val="24"/>
          <w:szCs w:val="24"/>
        </w:rPr>
        <w:t>doi:10.1016/j.tvjl</w:t>
      </w:r>
      <w:proofErr w:type="gramEnd"/>
      <w:r>
        <w:rPr>
          <w:sz w:val="24"/>
          <w:szCs w:val="24"/>
        </w:rPr>
        <w:t>.2010.09.024.</w:t>
      </w:r>
    </w:p>
    <w:p w14:paraId="22849A23" w14:textId="77777777" w:rsidR="00AE7FB3" w:rsidRPr="000D7D37" w:rsidRDefault="00892D7D" w:rsidP="006A45D0">
      <w:pPr>
        <w:numPr>
          <w:ilvl w:val="0"/>
          <w:numId w:val="1"/>
        </w:numPr>
        <w:spacing w:after="120" w:line="480" w:lineRule="auto"/>
        <w:jc w:val="both"/>
        <w:rPr>
          <w:lang w:val="en-US"/>
        </w:rPr>
      </w:pPr>
      <w:r>
        <w:rPr>
          <w:sz w:val="24"/>
          <w:szCs w:val="24"/>
        </w:rPr>
        <w:t xml:space="preserve">Galimberti A, De Mattia F, Losa A, Bruni I, Federici S, Casiraghi M et al. </w:t>
      </w:r>
      <w:r w:rsidRPr="000D7D37">
        <w:rPr>
          <w:sz w:val="24"/>
          <w:szCs w:val="24"/>
          <w:lang w:val="en-US"/>
        </w:rPr>
        <w:t xml:space="preserve">DNA barcoding as a new tool for food traceability. Food Res. Int. 2013;50(1): 55-56 </w:t>
      </w:r>
      <w:proofErr w:type="spellStart"/>
      <w:r w:rsidRPr="000D7D37">
        <w:rPr>
          <w:sz w:val="24"/>
          <w:szCs w:val="24"/>
          <w:lang w:val="en-US"/>
        </w:rPr>
        <w:t>doi</w:t>
      </w:r>
      <w:proofErr w:type="spellEnd"/>
      <w:r w:rsidRPr="000D7D37">
        <w:rPr>
          <w:sz w:val="24"/>
          <w:szCs w:val="24"/>
          <w:lang w:val="en-US"/>
        </w:rPr>
        <w:t xml:space="preserve">: </w:t>
      </w:r>
      <w:r>
        <w:fldChar w:fldCharType="begin"/>
      </w:r>
      <w:r w:rsidRPr="001274F8">
        <w:rPr>
          <w:lang w:val="en-US"/>
          <w:rPrChange w:id="302" w:author="Slobodanka Radovic" w:date="2022-10-05T13:52:00Z">
            <w:rPr/>
          </w:rPrChange>
        </w:rPr>
        <w:instrText xml:space="preserve"> HYPERLINK "http://dx.doi.org/10.1016/j.foodres.2012.09.036" \h </w:instrText>
      </w:r>
      <w:r>
        <w:fldChar w:fldCharType="separate"/>
      </w:r>
      <w:r w:rsidRPr="000D7D37">
        <w:rPr>
          <w:color w:val="202020"/>
          <w:sz w:val="24"/>
          <w:szCs w:val="24"/>
          <w:lang w:val="en-US"/>
        </w:rPr>
        <w:t>10.1016/j.foodres.2012.09.036</w:t>
      </w:r>
      <w:r>
        <w:rPr>
          <w:color w:val="202020"/>
          <w:sz w:val="24"/>
          <w:szCs w:val="24"/>
          <w:lang w:val="en-US"/>
        </w:rPr>
        <w:fldChar w:fldCharType="end"/>
      </w:r>
      <w:r w:rsidRPr="000D7D37">
        <w:rPr>
          <w:color w:val="202020"/>
          <w:lang w:val="en-US"/>
        </w:rPr>
        <w:t>.</w:t>
      </w:r>
    </w:p>
    <w:p w14:paraId="5419E730" w14:textId="77777777" w:rsidR="00AE7FB3" w:rsidRDefault="00892D7D" w:rsidP="006A45D0">
      <w:pPr>
        <w:widowControl w:val="0"/>
        <w:numPr>
          <w:ilvl w:val="0"/>
          <w:numId w:val="1"/>
        </w:numPr>
        <w:spacing w:before="120" w:after="0" w:line="480" w:lineRule="auto"/>
        <w:ind w:right="-7"/>
        <w:jc w:val="both"/>
        <w:rPr>
          <w:i/>
        </w:rPr>
      </w:pPr>
      <w:proofErr w:type="spellStart"/>
      <w:r w:rsidRPr="000D7D37">
        <w:rPr>
          <w:sz w:val="24"/>
          <w:szCs w:val="24"/>
          <w:lang w:val="en-US"/>
        </w:rPr>
        <w:t>Ponzoni</w:t>
      </w:r>
      <w:proofErr w:type="spellEnd"/>
      <w:r w:rsidRPr="000D7D37">
        <w:rPr>
          <w:sz w:val="24"/>
          <w:szCs w:val="24"/>
          <w:lang w:val="en-US"/>
        </w:rPr>
        <w:t xml:space="preserve"> E, Morello L, </w:t>
      </w:r>
      <w:proofErr w:type="spellStart"/>
      <w:r w:rsidRPr="000D7D37">
        <w:rPr>
          <w:sz w:val="24"/>
          <w:szCs w:val="24"/>
          <w:lang w:val="en-US"/>
        </w:rPr>
        <w:t>Gianì</w:t>
      </w:r>
      <w:proofErr w:type="spellEnd"/>
      <w:r w:rsidRPr="000D7D37">
        <w:rPr>
          <w:sz w:val="24"/>
          <w:szCs w:val="24"/>
          <w:lang w:val="en-US"/>
        </w:rPr>
        <w:t xml:space="preserve"> S, </w:t>
      </w:r>
      <w:proofErr w:type="spellStart"/>
      <w:r w:rsidRPr="000D7D37">
        <w:rPr>
          <w:sz w:val="24"/>
          <w:szCs w:val="24"/>
          <w:lang w:val="en-US"/>
        </w:rPr>
        <w:t>Breviario</w:t>
      </w:r>
      <w:proofErr w:type="spellEnd"/>
      <w:r w:rsidRPr="000D7D37">
        <w:rPr>
          <w:sz w:val="24"/>
          <w:szCs w:val="24"/>
          <w:lang w:val="en-US"/>
        </w:rPr>
        <w:t xml:space="preserve"> D. Traceback identification of plant components in commercial compound feed through an oligonucleotide microarray based on tubulin intron polymorphism.  </w:t>
      </w:r>
      <w:r>
        <w:rPr>
          <w:sz w:val="24"/>
          <w:szCs w:val="24"/>
        </w:rPr>
        <w:t>Food Chem. 2014;162: 72–80. doi:</w:t>
      </w:r>
      <w:r>
        <w:rPr>
          <w:color w:val="0080AD"/>
          <w:sz w:val="24"/>
          <w:szCs w:val="24"/>
        </w:rPr>
        <w:t xml:space="preserve"> </w:t>
      </w:r>
      <w:r>
        <w:rPr>
          <w:color w:val="202020"/>
          <w:sz w:val="24"/>
          <w:szCs w:val="24"/>
        </w:rPr>
        <w:t>10.1016/j.foodchem.2014.04.021.</w:t>
      </w:r>
      <w:r>
        <w:rPr>
          <w:color w:val="0080AD"/>
          <w:sz w:val="24"/>
          <w:szCs w:val="24"/>
        </w:rPr>
        <w:t xml:space="preserve"> </w:t>
      </w:r>
    </w:p>
    <w:p w14:paraId="00C6F84E" w14:textId="77777777" w:rsidR="00AE7FB3" w:rsidRDefault="00892D7D" w:rsidP="006A45D0">
      <w:pPr>
        <w:numPr>
          <w:ilvl w:val="0"/>
          <w:numId w:val="1"/>
        </w:numPr>
        <w:spacing w:after="120" w:line="480" w:lineRule="auto"/>
        <w:jc w:val="both"/>
        <w:rPr>
          <w:highlight w:val="white"/>
        </w:rPr>
      </w:pPr>
      <w:r>
        <w:rPr>
          <w:sz w:val="24"/>
          <w:szCs w:val="24"/>
        </w:rPr>
        <w:t>Rocchetti</w:t>
      </w:r>
      <w:r>
        <w:rPr>
          <w:color w:val="287CA5"/>
          <w:sz w:val="24"/>
          <w:szCs w:val="24"/>
          <w:vertAlign w:val="superscript"/>
        </w:rPr>
        <w:t xml:space="preserve"> </w:t>
      </w:r>
      <w:r>
        <w:rPr>
          <w:sz w:val="24"/>
          <w:szCs w:val="24"/>
        </w:rPr>
        <w:t>G, Lucini L, Gallo A, Masoero</w:t>
      </w:r>
      <w:r>
        <w:rPr>
          <w:color w:val="287CA5"/>
          <w:sz w:val="24"/>
          <w:szCs w:val="24"/>
          <w:vertAlign w:val="superscript"/>
        </w:rPr>
        <w:t xml:space="preserve"> </w:t>
      </w:r>
      <w:r>
        <w:rPr>
          <w:sz w:val="24"/>
          <w:szCs w:val="24"/>
        </w:rPr>
        <w:t xml:space="preserve">F, Trevisan M, Giuberti G. Untargeted metabolomics reveals differences in chemical fingerprints between PDO and non-PDO Grana Padano cheeses. Food Res. Int. 2018;113: 407–413. </w:t>
      </w:r>
      <w:r>
        <w:rPr>
          <w:color w:val="287CA5"/>
          <w:sz w:val="24"/>
          <w:szCs w:val="24"/>
        </w:rPr>
        <w:t xml:space="preserve"> </w:t>
      </w:r>
      <w:r>
        <w:rPr>
          <w:sz w:val="24"/>
          <w:szCs w:val="24"/>
        </w:rPr>
        <w:t>do</w:t>
      </w:r>
      <w:r>
        <w:rPr>
          <w:color w:val="202020"/>
          <w:sz w:val="24"/>
          <w:szCs w:val="24"/>
        </w:rPr>
        <w:t>i: 10.1016/j.foodres.2018.07.029.</w:t>
      </w:r>
      <w:r>
        <w:rPr>
          <w:color w:val="287CA5"/>
          <w:sz w:val="24"/>
          <w:szCs w:val="24"/>
        </w:rPr>
        <w:t xml:space="preserve"> </w:t>
      </w:r>
    </w:p>
    <w:p w14:paraId="6C306FF8" w14:textId="77777777" w:rsidR="00AE7FB3" w:rsidRDefault="00892D7D" w:rsidP="006A45D0">
      <w:pPr>
        <w:numPr>
          <w:ilvl w:val="0"/>
          <w:numId w:val="1"/>
        </w:numPr>
        <w:spacing w:after="120" w:line="480" w:lineRule="auto"/>
        <w:jc w:val="both"/>
      </w:pPr>
      <w:r>
        <w:rPr>
          <w:sz w:val="24"/>
          <w:szCs w:val="24"/>
          <w:highlight w:val="white"/>
        </w:rPr>
        <w:lastRenderedPageBreak/>
        <w:t xml:space="preserve">Faustini M, Quintavalle Pastorino G, Colombani C, Chiesa LM, Panseri S, Vigo D et al. Volatilome in Milk for Grana Padano and Parmigiano Reggiano Cheeses: A First Survey. Vet. Sci. 2019;6: 41.  </w:t>
      </w:r>
      <w:r>
        <w:rPr>
          <w:color w:val="202020"/>
          <w:sz w:val="24"/>
          <w:szCs w:val="24"/>
          <w:highlight w:val="white"/>
        </w:rPr>
        <w:t>doi: 10.3390/vetsci6020041.</w:t>
      </w:r>
    </w:p>
    <w:p w14:paraId="194480AC" w14:textId="77777777" w:rsidR="00AE7FB3" w:rsidRDefault="00892D7D" w:rsidP="006A45D0">
      <w:pPr>
        <w:numPr>
          <w:ilvl w:val="0"/>
          <w:numId w:val="1"/>
        </w:numPr>
        <w:spacing w:after="120" w:line="480" w:lineRule="auto"/>
        <w:jc w:val="both"/>
        <w:rPr>
          <w:highlight w:val="white"/>
        </w:rPr>
      </w:pPr>
      <w:r>
        <w:rPr>
          <w:sz w:val="24"/>
          <w:szCs w:val="24"/>
        </w:rPr>
        <w:t xml:space="preserve">Zago M, Bardelli </w:t>
      </w:r>
      <w:proofErr w:type="gramStart"/>
      <w:r>
        <w:rPr>
          <w:sz w:val="24"/>
          <w:szCs w:val="24"/>
        </w:rPr>
        <w:t>T,  Rossetti</w:t>
      </w:r>
      <w:proofErr w:type="gramEnd"/>
      <w:r>
        <w:rPr>
          <w:sz w:val="24"/>
          <w:szCs w:val="24"/>
        </w:rPr>
        <w:t xml:space="preserve"> L, Nazzicari N, Carminati D, Galli A. et al. </w:t>
      </w:r>
      <w:r w:rsidRPr="000D7D37">
        <w:rPr>
          <w:sz w:val="24"/>
          <w:szCs w:val="24"/>
          <w:lang w:val="en-US"/>
        </w:rPr>
        <w:t xml:space="preserve">Evaluation of bacterial communities of Grana Padano cheese by DNA metabarcoding and DNA fingerprinting analysis.  </w:t>
      </w:r>
      <w:r>
        <w:rPr>
          <w:sz w:val="24"/>
          <w:szCs w:val="24"/>
        </w:rPr>
        <w:t>Food Microbiol. 2021;93. doi:</w:t>
      </w:r>
      <w:r>
        <w:rPr>
          <w:color w:val="202020"/>
          <w:sz w:val="24"/>
          <w:szCs w:val="24"/>
        </w:rPr>
        <w:t xml:space="preserve"> 10.1016/j.fm.2020.103613. </w:t>
      </w:r>
      <w:r>
        <w:rPr>
          <w:color w:val="2196D1"/>
          <w:sz w:val="24"/>
          <w:szCs w:val="24"/>
        </w:rPr>
        <w:t xml:space="preserve"> </w:t>
      </w:r>
    </w:p>
    <w:p w14:paraId="740903FF" w14:textId="77777777" w:rsidR="00AE7FB3" w:rsidRDefault="00892D7D" w:rsidP="006A45D0">
      <w:pPr>
        <w:numPr>
          <w:ilvl w:val="0"/>
          <w:numId w:val="1"/>
        </w:numPr>
        <w:spacing w:after="120" w:line="480" w:lineRule="auto"/>
        <w:jc w:val="both"/>
        <w:rPr>
          <w:highlight w:val="white"/>
        </w:rPr>
      </w:pPr>
      <w:proofErr w:type="spellStart"/>
      <w:r w:rsidRPr="000D7D37">
        <w:rPr>
          <w:sz w:val="24"/>
          <w:szCs w:val="24"/>
          <w:lang w:val="en-US"/>
        </w:rPr>
        <w:t>Raats</w:t>
      </w:r>
      <w:proofErr w:type="spellEnd"/>
      <w:r w:rsidRPr="000D7D37">
        <w:rPr>
          <w:sz w:val="24"/>
          <w:szCs w:val="24"/>
          <w:lang w:val="en-US"/>
        </w:rPr>
        <w:t xml:space="preserve"> D, </w:t>
      </w:r>
      <w:proofErr w:type="spellStart"/>
      <w:r w:rsidRPr="000D7D37">
        <w:rPr>
          <w:sz w:val="24"/>
          <w:szCs w:val="24"/>
          <w:lang w:val="en-US"/>
        </w:rPr>
        <w:t>Offek</w:t>
      </w:r>
      <w:proofErr w:type="spellEnd"/>
      <w:r w:rsidRPr="000D7D37">
        <w:rPr>
          <w:sz w:val="24"/>
          <w:szCs w:val="24"/>
          <w:lang w:val="en-US"/>
        </w:rPr>
        <w:t xml:space="preserve"> M, </w:t>
      </w:r>
      <w:proofErr w:type="spellStart"/>
      <w:r w:rsidRPr="000D7D37">
        <w:rPr>
          <w:sz w:val="24"/>
          <w:szCs w:val="24"/>
          <w:lang w:val="en-US"/>
        </w:rPr>
        <w:t>Minz</w:t>
      </w:r>
      <w:proofErr w:type="spellEnd"/>
      <w:r w:rsidRPr="000D7D37">
        <w:rPr>
          <w:sz w:val="24"/>
          <w:szCs w:val="24"/>
          <w:lang w:val="en-US"/>
        </w:rPr>
        <w:t xml:space="preserve"> D, Halpern M. </w:t>
      </w:r>
      <w:r w:rsidRPr="000D7D37">
        <w:rPr>
          <w:sz w:val="24"/>
          <w:szCs w:val="24"/>
          <w:highlight w:val="white"/>
          <w:lang w:val="en-US"/>
        </w:rPr>
        <w:t xml:space="preserve"> </w:t>
      </w:r>
      <w:r w:rsidRPr="000D7D37">
        <w:rPr>
          <w:sz w:val="24"/>
          <w:szCs w:val="24"/>
          <w:lang w:val="en-US"/>
        </w:rPr>
        <w:t xml:space="preserve">Molecular analysis of bacterial communities in raw milk and the impact of refrigeration on its structure and dynamics. </w:t>
      </w:r>
      <w:r>
        <w:rPr>
          <w:sz w:val="24"/>
          <w:szCs w:val="24"/>
        </w:rPr>
        <w:t>Food Microbiol. 2011;28: 465-471. doi: 10.1016/j.fm.2010.10.009.</w:t>
      </w:r>
    </w:p>
    <w:p w14:paraId="18EB52B6" w14:textId="77777777" w:rsidR="00AE7FB3" w:rsidRDefault="00892D7D" w:rsidP="006A45D0">
      <w:pPr>
        <w:numPr>
          <w:ilvl w:val="0"/>
          <w:numId w:val="1"/>
        </w:numPr>
        <w:spacing w:after="120" w:line="480" w:lineRule="auto"/>
        <w:jc w:val="both"/>
      </w:pPr>
      <w:r>
        <w:rPr>
          <w:sz w:val="24"/>
          <w:szCs w:val="24"/>
        </w:rPr>
        <w:t xml:space="preserve">Marino M, Dubsky de Wittenau G, Saccà E, Cattonaro F, Spadotto A, Innocente N et al. </w:t>
      </w:r>
      <w:r w:rsidRPr="000D7D37">
        <w:rPr>
          <w:sz w:val="24"/>
          <w:szCs w:val="24"/>
          <w:lang w:val="en-US"/>
        </w:rPr>
        <w:t xml:space="preserve">Metagenomic profiles of different types of Italian high-moisture Mozzarella cheese. </w:t>
      </w:r>
      <w:r>
        <w:rPr>
          <w:sz w:val="24"/>
          <w:szCs w:val="24"/>
        </w:rPr>
        <w:t xml:space="preserve">Food Microbiol. 2019;79: 123-131. </w:t>
      </w:r>
      <w:proofErr w:type="gramStart"/>
      <w:r>
        <w:rPr>
          <w:sz w:val="24"/>
          <w:szCs w:val="24"/>
        </w:rPr>
        <w:t>doi:10.1016</w:t>
      </w:r>
      <w:proofErr w:type="gramEnd"/>
      <w:r>
        <w:rPr>
          <w:sz w:val="24"/>
          <w:szCs w:val="24"/>
        </w:rPr>
        <w:t>/j.fm.2018.12.007.</w:t>
      </w:r>
    </w:p>
    <w:p w14:paraId="16D0DA60" w14:textId="77777777" w:rsidR="00AE7FB3" w:rsidRDefault="00892D7D" w:rsidP="006A45D0">
      <w:pPr>
        <w:numPr>
          <w:ilvl w:val="0"/>
          <w:numId w:val="1"/>
        </w:numPr>
        <w:spacing w:after="120" w:line="480" w:lineRule="auto"/>
        <w:jc w:val="both"/>
      </w:pPr>
      <w:r>
        <w:rPr>
          <w:sz w:val="24"/>
          <w:szCs w:val="24"/>
        </w:rPr>
        <w:t xml:space="preserve">Ponzoni E, Mastromauro F, Gianì S, Breviario D.  </w:t>
      </w:r>
      <w:r w:rsidRPr="000D7D37">
        <w:rPr>
          <w:sz w:val="24"/>
          <w:szCs w:val="24"/>
          <w:lang w:val="en-US"/>
        </w:rPr>
        <w:t xml:space="preserve">Traceability of Plant Diet Contents in Raw Cow Milk Samples. </w:t>
      </w:r>
      <w:r>
        <w:rPr>
          <w:sz w:val="24"/>
          <w:szCs w:val="24"/>
        </w:rPr>
        <w:t xml:space="preserve">Nutrients 2009;1: 251-262. </w:t>
      </w:r>
      <w:r>
        <w:rPr>
          <w:color w:val="000066"/>
          <w:sz w:val="24"/>
          <w:szCs w:val="24"/>
        </w:rPr>
        <w:t xml:space="preserve"> </w:t>
      </w:r>
      <w:r>
        <w:rPr>
          <w:color w:val="202020"/>
          <w:sz w:val="24"/>
          <w:szCs w:val="24"/>
        </w:rPr>
        <w:t>doi: 10.3390/nu1020251.</w:t>
      </w:r>
    </w:p>
    <w:p w14:paraId="65564893" w14:textId="77777777" w:rsidR="00AE7FB3" w:rsidRDefault="00892D7D" w:rsidP="006A45D0">
      <w:pPr>
        <w:numPr>
          <w:ilvl w:val="0"/>
          <w:numId w:val="1"/>
        </w:numPr>
        <w:spacing w:after="120" w:line="480" w:lineRule="auto"/>
        <w:jc w:val="both"/>
      </w:pPr>
      <w:r w:rsidRPr="000D7D37">
        <w:rPr>
          <w:color w:val="212121"/>
          <w:sz w:val="24"/>
          <w:szCs w:val="24"/>
          <w:highlight w:val="white"/>
          <w:lang w:val="en-US"/>
        </w:rPr>
        <w:t xml:space="preserve">Bertheau Y, </w:t>
      </w:r>
      <w:proofErr w:type="spellStart"/>
      <w:r w:rsidRPr="000D7D37">
        <w:rPr>
          <w:color w:val="212121"/>
          <w:sz w:val="24"/>
          <w:szCs w:val="24"/>
          <w:highlight w:val="white"/>
          <w:lang w:val="en-US"/>
        </w:rPr>
        <w:t>Helbling</w:t>
      </w:r>
      <w:proofErr w:type="spellEnd"/>
      <w:r w:rsidRPr="000D7D37">
        <w:rPr>
          <w:color w:val="212121"/>
          <w:sz w:val="24"/>
          <w:szCs w:val="24"/>
          <w:highlight w:val="white"/>
          <w:lang w:val="en-US"/>
        </w:rPr>
        <w:t xml:space="preserve"> JC, </w:t>
      </w:r>
      <w:proofErr w:type="spellStart"/>
      <w:r w:rsidRPr="000D7D37">
        <w:rPr>
          <w:color w:val="212121"/>
          <w:sz w:val="24"/>
          <w:szCs w:val="24"/>
          <w:highlight w:val="white"/>
          <w:lang w:val="en-US"/>
        </w:rPr>
        <w:t>Fortabat</w:t>
      </w:r>
      <w:proofErr w:type="spellEnd"/>
      <w:r w:rsidRPr="000D7D37">
        <w:rPr>
          <w:color w:val="212121"/>
          <w:sz w:val="24"/>
          <w:szCs w:val="24"/>
          <w:highlight w:val="white"/>
          <w:lang w:val="en-US"/>
        </w:rPr>
        <w:t xml:space="preserve"> MN, </w:t>
      </w:r>
      <w:proofErr w:type="spellStart"/>
      <w:r w:rsidRPr="000D7D37">
        <w:rPr>
          <w:color w:val="212121"/>
          <w:sz w:val="24"/>
          <w:szCs w:val="24"/>
          <w:highlight w:val="white"/>
          <w:lang w:val="en-US"/>
        </w:rPr>
        <w:t>Makhzami</w:t>
      </w:r>
      <w:proofErr w:type="spellEnd"/>
      <w:r w:rsidRPr="000D7D37">
        <w:rPr>
          <w:color w:val="212121"/>
          <w:sz w:val="24"/>
          <w:szCs w:val="24"/>
          <w:highlight w:val="white"/>
          <w:lang w:val="en-US"/>
        </w:rPr>
        <w:t xml:space="preserve"> S, </w:t>
      </w:r>
      <w:proofErr w:type="spellStart"/>
      <w:r w:rsidRPr="000D7D37">
        <w:rPr>
          <w:color w:val="212121"/>
          <w:sz w:val="24"/>
          <w:szCs w:val="24"/>
          <w:highlight w:val="white"/>
          <w:lang w:val="en-US"/>
        </w:rPr>
        <w:t>Sotinel</w:t>
      </w:r>
      <w:proofErr w:type="spellEnd"/>
      <w:r w:rsidRPr="000D7D37">
        <w:rPr>
          <w:color w:val="212121"/>
          <w:sz w:val="24"/>
          <w:szCs w:val="24"/>
          <w:highlight w:val="white"/>
          <w:lang w:val="en-US"/>
        </w:rPr>
        <w:t xml:space="preserve"> I, </w:t>
      </w:r>
      <w:proofErr w:type="spellStart"/>
      <w:r w:rsidRPr="000D7D37">
        <w:rPr>
          <w:color w:val="212121"/>
          <w:sz w:val="24"/>
          <w:szCs w:val="24"/>
          <w:highlight w:val="white"/>
          <w:lang w:val="en-US"/>
        </w:rPr>
        <w:t>Audéon</w:t>
      </w:r>
      <w:proofErr w:type="spellEnd"/>
      <w:r w:rsidRPr="000D7D37">
        <w:rPr>
          <w:color w:val="212121"/>
          <w:sz w:val="24"/>
          <w:szCs w:val="24"/>
          <w:highlight w:val="white"/>
          <w:lang w:val="en-US"/>
        </w:rPr>
        <w:t xml:space="preserve"> C, et al. Persistence of plant DNA sequences in the blood of dairy cows fed with genetically modified (Bt176) and conventional corn silage. </w:t>
      </w:r>
      <w:r w:rsidRPr="00B518A8">
        <w:rPr>
          <w:color w:val="212121"/>
          <w:sz w:val="24"/>
          <w:szCs w:val="24"/>
          <w:highlight w:val="white"/>
          <w:lang w:val="en-US"/>
        </w:rPr>
        <w:t xml:space="preserve">J. Agric. Food Chem. 2009;28: 57(2):509-16. </w:t>
      </w:r>
      <w:proofErr w:type="spellStart"/>
      <w:r w:rsidRPr="00B518A8">
        <w:rPr>
          <w:color w:val="202020"/>
          <w:sz w:val="24"/>
          <w:szCs w:val="24"/>
          <w:highlight w:val="white"/>
          <w:lang w:val="en-US"/>
        </w:rPr>
        <w:t>doi</w:t>
      </w:r>
      <w:proofErr w:type="spellEnd"/>
      <w:r w:rsidRPr="00B518A8">
        <w:rPr>
          <w:color w:val="202020"/>
          <w:sz w:val="24"/>
          <w:szCs w:val="24"/>
          <w:highlight w:val="white"/>
          <w:lang w:val="en-US"/>
        </w:rPr>
        <w:t>: 10.1021/jf802262c.</w:t>
      </w:r>
      <w:r w:rsidRPr="00B518A8">
        <w:rPr>
          <w:color w:val="212121"/>
          <w:sz w:val="24"/>
          <w:szCs w:val="24"/>
          <w:highlight w:val="white"/>
          <w:lang w:val="en-US"/>
        </w:rPr>
        <w:t xml:space="preserve"> </w:t>
      </w:r>
      <w:r>
        <w:rPr>
          <w:color w:val="202020"/>
          <w:sz w:val="24"/>
          <w:szCs w:val="24"/>
          <w:highlight w:val="white"/>
        </w:rPr>
        <w:t>PMID: 19123817.</w:t>
      </w:r>
    </w:p>
    <w:p w14:paraId="3A2B15FB" w14:textId="77777777" w:rsidR="00AE7FB3" w:rsidRDefault="00892D7D" w:rsidP="006A45D0">
      <w:pPr>
        <w:numPr>
          <w:ilvl w:val="0"/>
          <w:numId w:val="1"/>
        </w:numPr>
        <w:spacing w:after="120" w:line="480" w:lineRule="auto"/>
        <w:jc w:val="both"/>
      </w:pPr>
      <w:r w:rsidRPr="000D7D37">
        <w:rPr>
          <w:sz w:val="24"/>
          <w:szCs w:val="24"/>
          <w:lang w:val="en-US"/>
        </w:rPr>
        <w:t xml:space="preserve">Van </w:t>
      </w:r>
      <w:proofErr w:type="spellStart"/>
      <w:r w:rsidRPr="000D7D37">
        <w:rPr>
          <w:sz w:val="24"/>
          <w:szCs w:val="24"/>
          <w:lang w:val="en-US"/>
        </w:rPr>
        <w:t>Eenennaam</w:t>
      </w:r>
      <w:proofErr w:type="spellEnd"/>
      <w:r w:rsidRPr="000D7D37">
        <w:rPr>
          <w:sz w:val="24"/>
          <w:szCs w:val="24"/>
          <w:lang w:val="en-US"/>
        </w:rPr>
        <w:t xml:space="preserve"> AL and Young A. E. Detection of dietary DNA, protein, and glyphosate in meat, milk, and eggs. </w:t>
      </w:r>
      <w:r>
        <w:rPr>
          <w:sz w:val="24"/>
          <w:szCs w:val="24"/>
        </w:rPr>
        <w:t>J. Anim. Sci. 2017;95: 3247–3269. do</w:t>
      </w:r>
      <w:r>
        <w:rPr>
          <w:color w:val="202020"/>
          <w:sz w:val="24"/>
          <w:szCs w:val="24"/>
        </w:rPr>
        <w:t>i: 10.2527/jas2016.1346.</w:t>
      </w:r>
    </w:p>
    <w:p w14:paraId="21F70B36" w14:textId="77777777" w:rsidR="00AE7FB3" w:rsidRDefault="00892D7D" w:rsidP="006A45D0">
      <w:pPr>
        <w:numPr>
          <w:ilvl w:val="0"/>
          <w:numId w:val="1"/>
        </w:numPr>
        <w:spacing w:after="120" w:line="480" w:lineRule="auto"/>
        <w:jc w:val="both"/>
      </w:pPr>
      <w:proofErr w:type="spellStart"/>
      <w:r w:rsidRPr="000D7D37">
        <w:rPr>
          <w:sz w:val="24"/>
          <w:szCs w:val="24"/>
          <w:lang w:val="en-US"/>
        </w:rPr>
        <w:t>Ponzoni</w:t>
      </w:r>
      <w:proofErr w:type="spellEnd"/>
      <w:r w:rsidRPr="000D7D37">
        <w:rPr>
          <w:sz w:val="24"/>
          <w:szCs w:val="24"/>
          <w:lang w:val="en-US"/>
        </w:rPr>
        <w:t xml:space="preserve"> E, </w:t>
      </w:r>
      <w:proofErr w:type="spellStart"/>
      <w:r w:rsidRPr="000D7D37">
        <w:rPr>
          <w:sz w:val="24"/>
          <w:szCs w:val="24"/>
          <w:lang w:val="en-US"/>
        </w:rPr>
        <w:t>Gianì</w:t>
      </w:r>
      <w:proofErr w:type="spellEnd"/>
      <w:r w:rsidRPr="000D7D37">
        <w:rPr>
          <w:sz w:val="24"/>
          <w:szCs w:val="24"/>
          <w:lang w:val="en-US"/>
        </w:rPr>
        <w:t xml:space="preserve"> S, </w:t>
      </w:r>
      <w:proofErr w:type="spellStart"/>
      <w:r w:rsidRPr="000D7D37">
        <w:rPr>
          <w:sz w:val="24"/>
          <w:szCs w:val="24"/>
          <w:lang w:val="en-US"/>
        </w:rPr>
        <w:t>Mastromauro</w:t>
      </w:r>
      <w:proofErr w:type="spellEnd"/>
      <w:r w:rsidRPr="000D7D37">
        <w:rPr>
          <w:sz w:val="24"/>
          <w:szCs w:val="24"/>
          <w:lang w:val="en-US"/>
        </w:rPr>
        <w:t xml:space="preserve"> F, </w:t>
      </w:r>
      <w:proofErr w:type="spellStart"/>
      <w:r w:rsidRPr="000D7D37">
        <w:rPr>
          <w:sz w:val="24"/>
          <w:szCs w:val="24"/>
          <w:lang w:val="en-US"/>
        </w:rPr>
        <w:t>Breviario</w:t>
      </w:r>
      <w:proofErr w:type="spellEnd"/>
      <w:r w:rsidRPr="000D7D37">
        <w:rPr>
          <w:sz w:val="24"/>
          <w:szCs w:val="24"/>
          <w:lang w:val="en-US"/>
        </w:rPr>
        <w:t xml:space="preserve"> D. From milk to diet: Feed recognition for milk authenticity. </w:t>
      </w:r>
      <w:r>
        <w:rPr>
          <w:sz w:val="24"/>
          <w:szCs w:val="24"/>
        </w:rPr>
        <w:t>J. Dairy Sci. 2009;92: 5583–5594. do</w:t>
      </w:r>
      <w:r>
        <w:rPr>
          <w:color w:val="202020"/>
          <w:sz w:val="24"/>
          <w:szCs w:val="24"/>
        </w:rPr>
        <w:t>i: 10.3168/jds.2009-2239.</w:t>
      </w:r>
    </w:p>
    <w:p w14:paraId="1D75E5F8" w14:textId="77777777" w:rsidR="00AE7FB3" w:rsidRDefault="00892D7D" w:rsidP="006A45D0">
      <w:pPr>
        <w:widowControl w:val="0"/>
        <w:numPr>
          <w:ilvl w:val="0"/>
          <w:numId w:val="1"/>
        </w:numPr>
        <w:spacing w:after="0" w:line="480" w:lineRule="auto"/>
      </w:pPr>
      <w:r w:rsidRPr="000D7D37">
        <w:rPr>
          <w:color w:val="231F20"/>
          <w:sz w:val="24"/>
          <w:szCs w:val="24"/>
          <w:lang w:val="en-US"/>
        </w:rPr>
        <w:t xml:space="preserve">Phipps RH, </w:t>
      </w:r>
      <w:proofErr w:type="spellStart"/>
      <w:r w:rsidRPr="000D7D37">
        <w:rPr>
          <w:color w:val="231F20"/>
          <w:sz w:val="24"/>
          <w:szCs w:val="24"/>
          <w:lang w:val="en-US"/>
        </w:rPr>
        <w:t>Deaville</w:t>
      </w:r>
      <w:proofErr w:type="spellEnd"/>
      <w:r w:rsidRPr="000D7D37">
        <w:rPr>
          <w:color w:val="231F20"/>
          <w:sz w:val="24"/>
          <w:szCs w:val="24"/>
          <w:lang w:val="en-US"/>
        </w:rPr>
        <w:t xml:space="preserve"> ER, Maddison BC.  Detection of Transgenic and Endogenous Plant DNA </w:t>
      </w:r>
      <w:r w:rsidRPr="000D7D37">
        <w:rPr>
          <w:color w:val="231F20"/>
          <w:sz w:val="24"/>
          <w:szCs w:val="24"/>
          <w:lang w:val="en-US"/>
        </w:rPr>
        <w:lastRenderedPageBreak/>
        <w:t xml:space="preserve">in Rumen Fluid, Duodenal Digesta, Milk, Blood, and Feces of Lactating Dairy Cows.  </w:t>
      </w:r>
      <w:r>
        <w:rPr>
          <w:color w:val="231F20"/>
          <w:sz w:val="24"/>
          <w:szCs w:val="24"/>
        </w:rPr>
        <w:t>J. Dairy Sci. 2003; 86: 4070–4078. doi 10.3168/jds.S0022-0302(03)74019-3.</w:t>
      </w:r>
    </w:p>
    <w:p w14:paraId="4F041C48" w14:textId="77777777" w:rsidR="00AE7FB3" w:rsidRPr="000D7D37" w:rsidRDefault="00892D7D" w:rsidP="006A45D0">
      <w:pPr>
        <w:widowControl w:val="0"/>
        <w:numPr>
          <w:ilvl w:val="0"/>
          <w:numId w:val="1"/>
        </w:numPr>
        <w:spacing w:after="0" w:line="480" w:lineRule="auto"/>
        <w:rPr>
          <w:lang w:val="en-US"/>
        </w:rPr>
      </w:pPr>
      <w:r w:rsidRPr="000D7D37">
        <w:rPr>
          <w:color w:val="3C4043"/>
          <w:sz w:val="24"/>
          <w:szCs w:val="24"/>
          <w:lang w:val="en-US"/>
        </w:rPr>
        <w:t xml:space="preserve">Oksanen J, Guillaume Blanchet F, Friendly M, </w:t>
      </w:r>
      <w:proofErr w:type="spellStart"/>
      <w:r w:rsidRPr="000D7D37">
        <w:rPr>
          <w:color w:val="3C4043"/>
          <w:sz w:val="24"/>
          <w:szCs w:val="24"/>
          <w:lang w:val="en-US"/>
        </w:rPr>
        <w:t>Kindt</w:t>
      </w:r>
      <w:proofErr w:type="spellEnd"/>
      <w:r w:rsidRPr="000D7D37">
        <w:rPr>
          <w:color w:val="3C4043"/>
          <w:sz w:val="24"/>
          <w:szCs w:val="24"/>
          <w:lang w:val="en-US"/>
        </w:rPr>
        <w:t xml:space="preserve"> R, Legendre P, McGlinn D, et al. Vegan: Community Ecology Package. R package version 2.5-6. 2019 </w:t>
      </w:r>
      <w:r>
        <w:fldChar w:fldCharType="begin"/>
      </w:r>
      <w:r w:rsidRPr="001274F8">
        <w:rPr>
          <w:lang w:val="en-US"/>
          <w:rPrChange w:id="303" w:author="Slobodanka Radovic" w:date="2022-10-05T13:52:00Z">
            <w:rPr/>
          </w:rPrChange>
        </w:rPr>
        <w:instrText xml:space="preserve"> HYPERLINK "https://cran.r-project.org/package=vegan" \h </w:instrText>
      </w:r>
      <w:r>
        <w:fldChar w:fldCharType="separate"/>
      </w:r>
      <w:r w:rsidRPr="000D7D37">
        <w:rPr>
          <w:color w:val="1A73E8"/>
          <w:sz w:val="24"/>
          <w:szCs w:val="24"/>
          <w:lang w:val="en-US"/>
        </w:rPr>
        <w:t>https://CRAN.R-project.org/package=vegan</w:t>
      </w:r>
      <w:r>
        <w:rPr>
          <w:color w:val="1A73E8"/>
          <w:sz w:val="24"/>
          <w:szCs w:val="24"/>
          <w:lang w:val="en-US"/>
        </w:rPr>
        <w:fldChar w:fldCharType="end"/>
      </w:r>
    </w:p>
    <w:p w14:paraId="6BBDD10B" w14:textId="77777777" w:rsidR="00AE7FB3" w:rsidRDefault="00892D7D" w:rsidP="006A45D0">
      <w:pPr>
        <w:numPr>
          <w:ilvl w:val="0"/>
          <w:numId w:val="1"/>
        </w:numPr>
        <w:spacing w:after="120" w:line="480" w:lineRule="auto"/>
        <w:jc w:val="both"/>
      </w:pPr>
      <w:r w:rsidRPr="000D7D37">
        <w:rPr>
          <w:color w:val="3C4043"/>
          <w:sz w:val="24"/>
          <w:szCs w:val="24"/>
          <w:lang w:val="en-US"/>
        </w:rPr>
        <w:t xml:space="preserve">Whittaker RH. Vegetation of the Siskiyou Mountains, Oregon and California. </w:t>
      </w:r>
      <w:r>
        <w:rPr>
          <w:color w:val="3C4043"/>
          <w:sz w:val="24"/>
          <w:szCs w:val="24"/>
        </w:rPr>
        <w:t>Ecological Monographs 1960; 30 (3). Wiley Online Library: 279–338.</w:t>
      </w:r>
    </w:p>
    <w:p w14:paraId="6C09797F" w14:textId="77777777" w:rsidR="00AE7FB3" w:rsidRDefault="00892D7D" w:rsidP="006A45D0">
      <w:pPr>
        <w:numPr>
          <w:ilvl w:val="0"/>
          <w:numId w:val="1"/>
        </w:numPr>
        <w:spacing w:after="120" w:line="480" w:lineRule="auto"/>
        <w:jc w:val="both"/>
      </w:pPr>
      <w:r w:rsidRPr="000D7D37">
        <w:rPr>
          <w:color w:val="3C4043"/>
          <w:sz w:val="24"/>
          <w:szCs w:val="24"/>
          <w:lang w:val="en-US"/>
        </w:rPr>
        <w:t xml:space="preserve">Shannon CE. A mathematical theory of communication. </w:t>
      </w:r>
      <w:r>
        <w:rPr>
          <w:color w:val="3C4043"/>
          <w:sz w:val="24"/>
          <w:szCs w:val="24"/>
        </w:rPr>
        <w:t>Bell Sys Tech J. 1948;27: 379-423, 623-59.</w:t>
      </w:r>
    </w:p>
    <w:p w14:paraId="4286E98F" w14:textId="77777777" w:rsidR="00AE7FB3" w:rsidRDefault="00892D7D" w:rsidP="006A45D0">
      <w:pPr>
        <w:numPr>
          <w:ilvl w:val="0"/>
          <w:numId w:val="1"/>
        </w:numPr>
        <w:spacing w:after="240" w:line="480" w:lineRule="auto"/>
        <w:jc w:val="both"/>
      </w:pPr>
      <w:r w:rsidRPr="000D7D37">
        <w:rPr>
          <w:sz w:val="24"/>
          <w:szCs w:val="24"/>
          <w:lang w:val="en-US"/>
        </w:rPr>
        <w:t xml:space="preserve">Simpson </w:t>
      </w:r>
      <w:r w:rsidRPr="000D7D37">
        <w:rPr>
          <w:color w:val="3C4043"/>
          <w:sz w:val="24"/>
          <w:szCs w:val="24"/>
          <w:lang w:val="en-US"/>
        </w:rPr>
        <w:t xml:space="preserve">EH. Measurement of diversity. </w:t>
      </w:r>
      <w:r>
        <w:rPr>
          <w:color w:val="3C4043"/>
          <w:sz w:val="24"/>
          <w:szCs w:val="24"/>
        </w:rPr>
        <w:t>Nature. 1949;163: 688.</w:t>
      </w:r>
    </w:p>
    <w:p w14:paraId="4CBAE67E" w14:textId="77777777" w:rsidR="00AE7FB3" w:rsidRDefault="00892D7D" w:rsidP="006A45D0">
      <w:pPr>
        <w:numPr>
          <w:ilvl w:val="0"/>
          <w:numId w:val="1"/>
        </w:numPr>
        <w:spacing w:after="120" w:line="480" w:lineRule="auto"/>
        <w:jc w:val="both"/>
      </w:pPr>
      <w:r w:rsidRPr="000D7D37">
        <w:rPr>
          <w:color w:val="3C4043"/>
          <w:sz w:val="24"/>
          <w:szCs w:val="24"/>
          <w:lang w:val="en-US"/>
        </w:rPr>
        <w:t xml:space="preserve">Bray JR, Curtis JT. An ordination of upland forest communities of southern Wisconsin. </w:t>
      </w:r>
      <w:r>
        <w:rPr>
          <w:color w:val="3C4043"/>
          <w:sz w:val="24"/>
          <w:szCs w:val="24"/>
        </w:rPr>
        <w:t>Ecological Monographs. 1957;27: 325-349.</w:t>
      </w:r>
    </w:p>
    <w:p w14:paraId="39295DEB" w14:textId="77777777" w:rsidR="00AE7FB3" w:rsidRDefault="00892D7D" w:rsidP="006A45D0">
      <w:pPr>
        <w:numPr>
          <w:ilvl w:val="0"/>
          <w:numId w:val="1"/>
        </w:numPr>
        <w:spacing w:after="240" w:line="480" w:lineRule="auto"/>
        <w:jc w:val="both"/>
      </w:pPr>
      <w:r>
        <w:rPr>
          <w:sz w:val="24"/>
          <w:szCs w:val="24"/>
        </w:rPr>
        <w:t xml:space="preserve">Palumbo F, Squartini A, Barcaccia G, Macolino S, Pornaro C, Pindo M et al. </w:t>
      </w:r>
      <w:r w:rsidRPr="000D7D37">
        <w:rPr>
          <w:sz w:val="24"/>
          <w:szCs w:val="24"/>
          <w:lang w:val="en-US"/>
        </w:rPr>
        <w:t xml:space="preserve">A multi‑kingdom metabarcoding study on cattle grazing Alpine pastures discloses intra‑seasonal shifts in plant selection and </w:t>
      </w:r>
      <w:proofErr w:type="spellStart"/>
      <w:r w:rsidRPr="000D7D37">
        <w:rPr>
          <w:sz w:val="24"/>
          <w:szCs w:val="24"/>
          <w:lang w:val="en-US"/>
        </w:rPr>
        <w:t>faecal</w:t>
      </w:r>
      <w:proofErr w:type="spellEnd"/>
      <w:r w:rsidRPr="000D7D37">
        <w:rPr>
          <w:sz w:val="24"/>
          <w:szCs w:val="24"/>
          <w:lang w:val="en-US"/>
        </w:rPr>
        <w:t xml:space="preserve"> microbiota. </w:t>
      </w:r>
      <w:r>
        <w:rPr>
          <w:sz w:val="24"/>
          <w:szCs w:val="24"/>
        </w:rPr>
        <w:t xml:space="preserve">Sci. Rep. </w:t>
      </w:r>
      <w:proofErr w:type="gramStart"/>
      <w:r>
        <w:rPr>
          <w:sz w:val="24"/>
          <w:szCs w:val="24"/>
        </w:rPr>
        <w:t>2021;11:889</w:t>
      </w:r>
      <w:proofErr w:type="gramEnd"/>
      <w:r>
        <w:rPr>
          <w:sz w:val="24"/>
          <w:szCs w:val="24"/>
        </w:rPr>
        <w:t>.</w:t>
      </w:r>
      <w:r>
        <w:rPr>
          <w:color w:val="202020"/>
          <w:sz w:val="24"/>
          <w:szCs w:val="24"/>
        </w:rPr>
        <w:t xml:space="preserve"> doi: 10.1038/s41598-020-79474-w.</w:t>
      </w:r>
    </w:p>
    <w:p w14:paraId="0304DAAA" w14:textId="77777777" w:rsidR="00AE7FB3" w:rsidRDefault="00892D7D" w:rsidP="006A45D0">
      <w:pPr>
        <w:widowControl w:val="0"/>
        <w:numPr>
          <w:ilvl w:val="0"/>
          <w:numId w:val="1"/>
        </w:numPr>
        <w:spacing w:after="0" w:line="480" w:lineRule="auto"/>
      </w:pPr>
      <w:r>
        <w:rPr>
          <w:color w:val="3C4043"/>
          <w:sz w:val="24"/>
          <w:szCs w:val="24"/>
          <w:highlight w:val="white"/>
        </w:rPr>
        <w:t xml:space="preserve">Nakahara </w:t>
      </w:r>
      <w:proofErr w:type="gramStart"/>
      <w:r>
        <w:rPr>
          <w:color w:val="3C4043"/>
          <w:sz w:val="24"/>
          <w:szCs w:val="24"/>
          <w:highlight w:val="white"/>
        </w:rPr>
        <w:t>F ,Ando</w:t>
      </w:r>
      <w:proofErr w:type="gramEnd"/>
      <w:r>
        <w:rPr>
          <w:color w:val="3C4043"/>
          <w:sz w:val="24"/>
          <w:szCs w:val="24"/>
          <w:highlight w:val="white"/>
        </w:rPr>
        <w:t xml:space="preserve"> H,Ito H, Murakami A , Morimoto N, Yamasaki M et al. </w:t>
      </w:r>
      <w:r w:rsidRPr="000D7D37">
        <w:rPr>
          <w:color w:val="3C4043"/>
          <w:sz w:val="24"/>
          <w:szCs w:val="24"/>
          <w:highlight w:val="white"/>
          <w:lang w:val="en-US"/>
        </w:rPr>
        <w:t xml:space="preserve">The applicability of DNA barcoding for dietary analysis of sika deer. </w:t>
      </w:r>
      <w:r>
        <w:rPr>
          <w:color w:val="3C4043"/>
          <w:sz w:val="24"/>
          <w:szCs w:val="24"/>
          <w:highlight w:val="white"/>
        </w:rPr>
        <w:t xml:space="preserve">DNA Barcodes 2015;3(1): 200-206. </w:t>
      </w:r>
      <w:r>
        <w:rPr>
          <w:color w:val="202020"/>
          <w:sz w:val="24"/>
          <w:szCs w:val="24"/>
          <w:highlight w:val="white"/>
        </w:rPr>
        <w:t>doi: 10.1515/dna-2015-0021.</w:t>
      </w:r>
    </w:p>
    <w:p w14:paraId="6C455A83" w14:textId="77777777" w:rsidR="00AE7FB3" w:rsidRDefault="00892D7D" w:rsidP="006A45D0">
      <w:pPr>
        <w:widowControl w:val="0"/>
        <w:numPr>
          <w:ilvl w:val="0"/>
          <w:numId w:val="1"/>
        </w:numPr>
        <w:spacing w:after="0" w:line="480" w:lineRule="auto"/>
        <w:jc w:val="both"/>
      </w:pPr>
      <w:r>
        <w:rPr>
          <w:color w:val="3C4043"/>
          <w:sz w:val="24"/>
          <w:szCs w:val="24"/>
          <w:highlight w:val="white"/>
        </w:rPr>
        <w:t xml:space="preserve">Shofiqul I, Buttelmann GL, Chekhovskiy </w:t>
      </w:r>
      <w:proofErr w:type="gramStart"/>
      <w:r>
        <w:rPr>
          <w:color w:val="3C4043"/>
          <w:sz w:val="24"/>
          <w:szCs w:val="24"/>
          <w:highlight w:val="white"/>
        </w:rPr>
        <w:t>K ,</w:t>
      </w:r>
      <w:proofErr w:type="gramEnd"/>
      <w:r>
        <w:rPr>
          <w:color w:val="3C4043"/>
          <w:sz w:val="24"/>
          <w:szCs w:val="24"/>
          <w:highlight w:val="white"/>
        </w:rPr>
        <w:t xml:space="preserve"> Kwon T, Saha MC. </w:t>
      </w:r>
      <w:r w:rsidRPr="000D7D37">
        <w:rPr>
          <w:color w:val="3C4043"/>
          <w:sz w:val="24"/>
          <w:szCs w:val="24"/>
          <w:highlight w:val="white"/>
          <w:lang w:val="en-US"/>
        </w:rPr>
        <w:t xml:space="preserve">Isolation of Intact Chloroplast for Sequencing Plastid Genomes of Five Festuca Species.  </w:t>
      </w:r>
      <w:r>
        <w:rPr>
          <w:color w:val="3C4043"/>
          <w:sz w:val="24"/>
          <w:szCs w:val="24"/>
          <w:highlight w:val="white"/>
        </w:rPr>
        <w:t xml:space="preserve">Plants. </w:t>
      </w:r>
      <w:proofErr w:type="gramStart"/>
      <w:r>
        <w:rPr>
          <w:color w:val="3C4043"/>
          <w:sz w:val="24"/>
          <w:szCs w:val="24"/>
          <w:highlight w:val="white"/>
        </w:rPr>
        <w:t>2019;8:606</w:t>
      </w:r>
      <w:proofErr w:type="gramEnd"/>
      <w:r>
        <w:rPr>
          <w:color w:val="3C4043"/>
          <w:sz w:val="24"/>
          <w:szCs w:val="24"/>
          <w:highlight w:val="white"/>
        </w:rPr>
        <w:t xml:space="preserve">. </w:t>
      </w:r>
      <w:proofErr w:type="gramStart"/>
      <w:r>
        <w:rPr>
          <w:color w:val="202020"/>
          <w:sz w:val="24"/>
          <w:szCs w:val="24"/>
          <w:highlight w:val="white"/>
        </w:rPr>
        <w:t>doi:10.3390</w:t>
      </w:r>
      <w:proofErr w:type="gramEnd"/>
      <w:r>
        <w:rPr>
          <w:color w:val="202020"/>
          <w:sz w:val="24"/>
          <w:szCs w:val="24"/>
          <w:highlight w:val="white"/>
        </w:rPr>
        <w:t>/plants8120606.</w:t>
      </w:r>
    </w:p>
    <w:p w14:paraId="3BAE3A9F" w14:textId="77777777" w:rsidR="00AE7FB3" w:rsidRDefault="00892D7D" w:rsidP="006A45D0">
      <w:pPr>
        <w:numPr>
          <w:ilvl w:val="0"/>
          <w:numId w:val="1"/>
        </w:numPr>
        <w:spacing w:after="120" w:line="480" w:lineRule="auto"/>
        <w:jc w:val="both"/>
      </w:pPr>
      <w:r>
        <w:rPr>
          <w:sz w:val="24"/>
          <w:szCs w:val="24"/>
        </w:rPr>
        <w:lastRenderedPageBreak/>
        <w:t xml:space="preserve">Bruni I, Galimberti A, Caridi L, Scaccabarozzi D, De Mattia </w:t>
      </w:r>
      <w:proofErr w:type="gramStart"/>
      <w:r>
        <w:rPr>
          <w:sz w:val="24"/>
          <w:szCs w:val="24"/>
        </w:rPr>
        <w:t>F ,</w:t>
      </w:r>
      <w:proofErr w:type="gramEnd"/>
      <w:r>
        <w:rPr>
          <w:sz w:val="24"/>
          <w:szCs w:val="24"/>
        </w:rPr>
        <w:t xml:space="preserve"> Casiraghi M et al. </w:t>
      </w:r>
      <w:r w:rsidRPr="000D7D37">
        <w:rPr>
          <w:sz w:val="24"/>
          <w:szCs w:val="24"/>
          <w:lang w:val="en-US"/>
        </w:rPr>
        <w:t xml:space="preserve">A DNA barcoding approach to identify plant species in </w:t>
      </w:r>
      <w:proofErr w:type="spellStart"/>
      <w:r w:rsidRPr="000D7D37">
        <w:rPr>
          <w:sz w:val="24"/>
          <w:szCs w:val="24"/>
          <w:lang w:val="en-US"/>
        </w:rPr>
        <w:t>multiflower</w:t>
      </w:r>
      <w:proofErr w:type="spellEnd"/>
      <w:r w:rsidRPr="000D7D37">
        <w:rPr>
          <w:sz w:val="24"/>
          <w:szCs w:val="24"/>
          <w:lang w:val="en-US"/>
        </w:rPr>
        <w:t xml:space="preserve"> honey.  </w:t>
      </w:r>
      <w:r>
        <w:rPr>
          <w:sz w:val="24"/>
          <w:szCs w:val="24"/>
        </w:rPr>
        <w:t>Food Chem. 2015;170: 308–315.</w:t>
      </w:r>
      <w:r>
        <w:rPr>
          <w:color w:val="202020"/>
          <w:sz w:val="24"/>
          <w:szCs w:val="24"/>
        </w:rPr>
        <w:t xml:space="preserve"> </w:t>
      </w:r>
      <w:hyperlink r:id="rId16">
        <w:r>
          <w:rPr>
            <w:color w:val="202020"/>
            <w:sz w:val="24"/>
            <w:szCs w:val="24"/>
          </w:rPr>
          <w:t xml:space="preserve">doi: </w:t>
        </w:r>
        <w:proofErr w:type="gramStart"/>
        <w:r>
          <w:rPr>
            <w:color w:val="202020"/>
            <w:sz w:val="24"/>
            <w:szCs w:val="24"/>
          </w:rPr>
          <w:t>j.foodchem</w:t>
        </w:r>
        <w:proofErr w:type="gramEnd"/>
        <w:r>
          <w:rPr>
            <w:color w:val="202020"/>
            <w:sz w:val="24"/>
            <w:szCs w:val="24"/>
          </w:rPr>
          <w:t>.2014.08.060</w:t>
        </w:r>
      </w:hyperlink>
      <w:r>
        <w:rPr>
          <w:color w:val="202020"/>
        </w:rPr>
        <w:t>.</w:t>
      </w:r>
    </w:p>
    <w:p w14:paraId="260BA6E0" w14:textId="77777777" w:rsidR="00AE7FB3" w:rsidRDefault="00892D7D" w:rsidP="006A45D0">
      <w:pPr>
        <w:widowControl w:val="0"/>
        <w:numPr>
          <w:ilvl w:val="0"/>
          <w:numId w:val="1"/>
        </w:numPr>
        <w:spacing w:before="200" w:after="0" w:line="480" w:lineRule="auto"/>
      </w:pPr>
      <w:proofErr w:type="spellStart"/>
      <w:r w:rsidRPr="000D7D37">
        <w:rPr>
          <w:color w:val="231F20"/>
          <w:sz w:val="24"/>
          <w:szCs w:val="24"/>
          <w:lang w:val="en-US"/>
        </w:rPr>
        <w:t>Newmaster</w:t>
      </w:r>
      <w:proofErr w:type="spellEnd"/>
      <w:r w:rsidRPr="000D7D37">
        <w:rPr>
          <w:color w:val="231F20"/>
          <w:sz w:val="24"/>
          <w:szCs w:val="24"/>
          <w:lang w:val="en-US"/>
        </w:rPr>
        <w:t xml:space="preserve"> SG, Fazekas AJ, </w:t>
      </w:r>
      <w:proofErr w:type="spellStart"/>
      <w:r w:rsidRPr="000D7D37">
        <w:rPr>
          <w:color w:val="231F20"/>
          <w:sz w:val="24"/>
          <w:szCs w:val="24"/>
          <w:lang w:val="en-US"/>
        </w:rPr>
        <w:t>Ragupathy</w:t>
      </w:r>
      <w:proofErr w:type="spellEnd"/>
      <w:r w:rsidRPr="000D7D37">
        <w:rPr>
          <w:color w:val="231F20"/>
          <w:sz w:val="24"/>
          <w:szCs w:val="24"/>
          <w:lang w:val="en-US"/>
        </w:rPr>
        <w:t xml:space="preserve"> S. DNA barcoding in land plants: evaluation of </w:t>
      </w:r>
      <w:proofErr w:type="spellStart"/>
      <w:r w:rsidRPr="000D7D37">
        <w:rPr>
          <w:color w:val="231F20"/>
          <w:sz w:val="24"/>
          <w:szCs w:val="24"/>
          <w:lang w:val="en-US"/>
        </w:rPr>
        <w:t>rbcL</w:t>
      </w:r>
      <w:proofErr w:type="spellEnd"/>
      <w:r w:rsidRPr="000D7D37">
        <w:rPr>
          <w:color w:val="231F20"/>
          <w:sz w:val="24"/>
          <w:szCs w:val="24"/>
          <w:lang w:val="en-US"/>
        </w:rPr>
        <w:t xml:space="preserve"> in a multigene tiered approach. </w:t>
      </w:r>
      <w:r>
        <w:rPr>
          <w:color w:val="231F20"/>
          <w:sz w:val="24"/>
          <w:szCs w:val="24"/>
        </w:rPr>
        <w:t>Can. J. Bot. 2006;84: 335–</w:t>
      </w:r>
      <w:proofErr w:type="gramStart"/>
      <w:r>
        <w:rPr>
          <w:color w:val="231F20"/>
          <w:sz w:val="24"/>
          <w:szCs w:val="24"/>
        </w:rPr>
        <w:t>341  doi</w:t>
      </w:r>
      <w:proofErr w:type="gramEnd"/>
      <w:r>
        <w:rPr>
          <w:color w:val="231F20"/>
          <w:sz w:val="24"/>
          <w:szCs w:val="24"/>
        </w:rPr>
        <w:t>:</w:t>
      </w:r>
      <w:r>
        <w:rPr>
          <w:color w:val="202020"/>
          <w:sz w:val="24"/>
          <w:szCs w:val="24"/>
        </w:rPr>
        <w:t xml:space="preserve"> 10.1139/B06-047.</w:t>
      </w:r>
    </w:p>
    <w:p w14:paraId="280DB34C" w14:textId="77777777" w:rsidR="00AE7FB3" w:rsidRDefault="00892D7D" w:rsidP="006A45D0">
      <w:pPr>
        <w:numPr>
          <w:ilvl w:val="0"/>
          <w:numId w:val="1"/>
        </w:numPr>
        <w:spacing w:line="480" w:lineRule="auto"/>
        <w:jc w:val="both"/>
        <w:rPr>
          <w:sz w:val="26"/>
          <w:szCs w:val="26"/>
        </w:rPr>
      </w:pPr>
      <w:r w:rsidRPr="000D7D37">
        <w:rPr>
          <w:sz w:val="24"/>
          <w:szCs w:val="24"/>
          <w:lang w:val="en-US"/>
        </w:rPr>
        <w:t xml:space="preserve">Hawkins J, De Vere N, Griffith A, Ford CR, </w:t>
      </w:r>
      <w:proofErr w:type="spellStart"/>
      <w:r w:rsidRPr="000D7D37">
        <w:rPr>
          <w:sz w:val="24"/>
          <w:szCs w:val="24"/>
          <w:lang w:val="en-US"/>
        </w:rPr>
        <w:t>Allainguillaume</w:t>
      </w:r>
      <w:proofErr w:type="spellEnd"/>
      <w:r w:rsidRPr="000D7D37">
        <w:rPr>
          <w:sz w:val="24"/>
          <w:szCs w:val="24"/>
          <w:lang w:val="en-US"/>
        </w:rPr>
        <w:t xml:space="preserve"> J, Hegarty MJ et al. Using DNA Metabarcoding to Identify the Floral Composition of Honey: A New Tool for Investigating Honey Bee Foraging Preferences. </w:t>
      </w:r>
      <w:r>
        <w:rPr>
          <w:sz w:val="24"/>
          <w:szCs w:val="24"/>
        </w:rPr>
        <w:t>Plose One. 2015;10(8</w:t>
      </w:r>
      <w:proofErr w:type="gramStart"/>
      <w:r>
        <w:rPr>
          <w:sz w:val="24"/>
          <w:szCs w:val="24"/>
        </w:rPr>
        <w:t>):e</w:t>
      </w:r>
      <w:proofErr w:type="gramEnd"/>
      <w:r>
        <w:rPr>
          <w:sz w:val="24"/>
          <w:szCs w:val="24"/>
        </w:rPr>
        <w:t xml:space="preserve">0134735.2015. doi: </w:t>
      </w:r>
      <w:r>
        <w:rPr>
          <w:color w:val="202020"/>
          <w:sz w:val="24"/>
          <w:szCs w:val="24"/>
        </w:rPr>
        <w:t>10.1371/journal.pone.0134735.</w:t>
      </w:r>
    </w:p>
    <w:p w14:paraId="30A42EDF" w14:textId="77777777" w:rsidR="00AE7FB3" w:rsidRDefault="00892D7D" w:rsidP="006A45D0">
      <w:pPr>
        <w:widowControl w:val="0"/>
        <w:numPr>
          <w:ilvl w:val="0"/>
          <w:numId w:val="1"/>
        </w:numPr>
        <w:spacing w:after="0" w:line="480" w:lineRule="auto"/>
        <w:rPr>
          <w:color w:val="202020"/>
          <w:highlight w:val="white"/>
        </w:rPr>
      </w:pPr>
      <w:r>
        <w:rPr>
          <w:color w:val="202020"/>
          <w:sz w:val="24"/>
          <w:szCs w:val="24"/>
          <w:highlight w:val="white"/>
        </w:rPr>
        <w:t xml:space="preserve">Bruno A, Sandionigi A, Agostinetto G, Bernabovi L, Frigerio J, Casiraghi M et al. </w:t>
      </w:r>
      <w:r w:rsidRPr="000D7D37">
        <w:rPr>
          <w:color w:val="202020"/>
          <w:sz w:val="24"/>
          <w:szCs w:val="24"/>
          <w:highlight w:val="white"/>
          <w:lang w:val="en-US"/>
        </w:rPr>
        <w:t xml:space="preserve">Food Tracking Perspective: DNA Metabarcoding to Identify Plant Composition in Complex and Processed Food Product. </w:t>
      </w:r>
      <w:r>
        <w:rPr>
          <w:color w:val="202020"/>
          <w:sz w:val="24"/>
          <w:szCs w:val="24"/>
          <w:highlight w:val="white"/>
        </w:rPr>
        <w:t xml:space="preserve">Genes 2019;10: 248.  </w:t>
      </w:r>
      <w:proofErr w:type="gramStart"/>
      <w:r>
        <w:rPr>
          <w:color w:val="202020"/>
          <w:sz w:val="24"/>
          <w:szCs w:val="24"/>
          <w:highlight w:val="white"/>
        </w:rPr>
        <w:t>doi:10.3390</w:t>
      </w:r>
      <w:proofErr w:type="gramEnd"/>
      <w:r>
        <w:rPr>
          <w:color w:val="202020"/>
          <w:sz w:val="24"/>
          <w:szCs w:val="24"/>
          <w:highlight w:val="white"/>
        </w:rPr>
        <w:t>/genes10030248.</w:t>
      </w:r>
    </w:p>
    <w:p w14:paraId="25A6E6B2" w14:textId="77777777" w:rsidR="00AE7FB3" w:rsidRDefault="00892D7D" w:rsidP="006A45D0">
      <w:pPr>
        <w:numPr>
          <w:ilvl w:val="0"/>
          <w:numId w:val="1"/>
        </w:numPr>
        <w:spacing w:after="240" w:line="480" w:lineRule="auto"/>
        <w:jc w:val="both"/>
      </w:pPr>
      <w:r>
        <w:rPr>
          <w:sz w:val="24"/>
          <w:szCs w:val="24"/>
        </w:rPr>
        <w:t xml:space="preserve">De Mattia F, Gentili R, Bruni I, Galimberti A, Sgorbati S, Casiraghi M et al. </w:t>
      </w:r>
      <w:r w:rsidRPr="000D7D37">
        <w:rPr>
          <w:sz w:val="24"/>
          <w:szCs w:val="24"/>
          <w:lang w:val="en-US"/>
        </w:rPr>
        <w:t xml:space="preserve">A multi-marker DNA barcoding approach to save time and resources in vegetation surveys. </w:t>
      </w:r>
      <w:r>
        <w:rPr>
          <w:color w:val="231F20"/>
          <w:sz w:val="24"/>
          <w:szCs w:val="24"/>
        </w:rPr>
        <w:t xml:space="preserve">Bot. J. Linn. 2012; 169(3): 518–529. </w:t>
      </w:r>
      <w:proofErr w:type="gramStart"/>
      <w:r>
        <w:rPr>
          <w:color w:val="231F20"/>
          <w:sz w:val="24"/>
          <w:szCs w:val="24"/>
        </w:rPr>
        <w:t>doi:10.1111</w:t>
      </w:r>
      <w:proofErr w:type="gramEnd"/>
      <w:r>
        <w:rPr>
          <w:color w:val="231F20"/>
          <w:sz w:val="24"/>
          <w:szCs w:val="24"/>
        </w:rPr>
        <w:t>/j.1095-8339.2012.01251.x.</w:t>
      </w:r>
    </w:p>
    <w:p w14:paraId="0EED11A9" w14:textId="77777777" w:rsidR="00AE7FB3" w:rsidRDefault="00892D7D" w:rsidP="006A45D0">
      <w:pPr>
        <w:numPr>
          <w:ilvl w:val="0"/>
          <w:numId w:val="1"/>
        </w:numPr>
        <w:spacing w:line="480" w:lineRule="auto"/>
        <w:jc w:val="both"/>
        <w:rPr>
          <w:color w:val="202020"/>
        </w:rPr>
      </w:pPr>
      <w:proofErr w:type="spellStart"/>
      <w:r w:rsidRPr="000D7D37">
        <w:rPr>
          <w:color w:val="3C4043"/>
          <w:sz w:val="24"/>
          <w:szCs w:val="24"/>
          <w:highlight w:val="white"/>
          <w:lang w:val="en-US"/>
        </w:rPr>
        <w:t>Lozupone</w:t>
      </w:r>
      <w:proofErr w:type="spellEnd"/>
      <w:r w:rsidRPr="000D7D37">
        <w:rPr>
          <w:color w:val="3C4043"/>
          <w:sz w:val="24"/>
          <w:szCs w:val="24"/>
          <w:highlight w:val="white"/>
          <w:lang w:val="en-US"/>
        </w:rPr>
        <w:t xml:space="preserve"> CA, Hamady M, Kelley ST, Knight R.  Quantitative and qualitative beta diversity measures lead to different insights into factors that structure microbial communities. </w:t>
      </w:r>
      <w:r>
        <w:rPr>
          <w:color w:val="3C4043"/>
          <w:sz w:val="24"/>
          <w:szCs w:val="24"/>
          <w:highlight w:val="white"/>
        </w:rPr>
        <w:t xml:space="preserve">Appl. Environ. Microbiol. 2007;73(5): 1576–85. doi: </w:t>
      </w:r>
      <w:r>
        <w:rPr>
          <w:color w:val="202020"/>
          <w:sz w:val="24"/>
          <w:szCs w:val="24"/>
          <w:highlight w:val="white"/>
        </w:rPr>
        <w:t>10.1128/AEM.01996-06. PMC 1828774. PMID 17220268.</w:t>
      </w:r>
    </w:p>
    <w:p w14:paraId="37CB2F73" w14:textId="77777777" w:rsidR="00AE7FB3" w:rsidRDefault="00AE7FB3" w:rsidP="006A45D0">
      <w:pPr>
        <w:spacing w:after="240" w:line="480" w:lineRule="auto"/>
        <w:jc w:val="both"/>
        <w:rPr>
          <w:sz w:val="16"/>
          <w:szCs w:val="16"/>
        </w:rPr>
      </w:pPr>
    </w:p>
    <w:p w14:paraId="08E82B51" w14:textId="77777777" w:rsidR="00AE7FB3" w:rsidRDefault="00AE7FB3" w:rsidP="006A45D0">
      <w:pPr>
        <w:spacing w:line="480" w:lineRule="auto"/>
      </w:pPr>
    </w:p>
    <w:p w14:paraId="4DD2826A" w14:textId="77777777" w:rsidR="00AE7FB3" w:rsidRPr="001722D8" w:rsidRDefault="001722D8" w:rsidP="006A45D0">
      <w:pPr>
        <w:pStyle w:val="Titolo1"/>
        <w:spacing w:line="480" w:lineRule="auto"/>
        <w:rPr>
          <w:sz w:val="36"/>
          <w:szCs w:val="36"/>
        </w:rPr>
      </w:pPr>
      <w:r w:rsidRPr="001722D8">
        <w:rPr>
          <w:sz w:val="36"/>
          <w:szCs w:val="36"/>
        </w:rPr>
        <w:lastRenderedPageBreak/>
        <w:t>Supporting information</w:t>
      </w:r>
    </w:p>
    <w:p w14:paraId="1FE1FAFF" w14:textId="77777777" w:rsidR="00DC02BC" w:rsidRDefault="00DC02BC" w:rsidP="006A45D0">
      <w:pPr>
        <w:spacing w:after="0" w:line="480" w:lineRule="auto"/>
        <w:jc w:val="both"/>
        <w:rPr>
          <w:b/>
          <w:sz w:val="24"/>
          <w:szCs w:val="24"/>
          <w:lang w:val="en-US"/>
        </w:rPr>
      </w:pPr>
      <w:bookmarkStart w:id="304" w:name="_heading=h.gjdgxs" w:colFirst="0" w:colLast="0"/>
      <w:bookmarkEnd w:id="304"/>
      <w:r>
        <w:rPr>
          <w:b/>
          <w:sz w:val="24"/>
          <w:szCs w:val="24"/>
          <w:lang w:val="en-US"/>
        </w:rPr>
        <w:t xml:space="preserve">S1 Fig. </w:t>
      </w:r>
      <w:r w:rsidRPr="0090272A">
        <w:rPr>
          <w:b/>
          <w:sz w:val="24"/>
          <w:szCs w:val="24"/>
          <w:lang w:val="en-US"/>
        </w:rPr>
        <w:t>Rarefaction curves</w:t>
      </w:r>
      <w:r>
        <w:rPr>
          <w:b/>
          <w:sz w:val="24"/>
          <w:szCs w:val="24"/>
          <w:lang w:val="en-US"/>
        </w:rPr>
        <w:t xml:space="preserve">. </w:t>
      </w:r>
    </w:p>
    <w:p w14:paraId="3B66BDFC" w14:textId="77777777" w:rsidR="00AE7FB3" w:rsidRPr="000D7D37" w:rsidRDefault="001722D8" w:rsidP="006A45D0">
      <w:pPr>
        <w:spacing w:after="0" w:line="480" w:lineRule="auto"/>
        <w:jc w:val="both"/>
        <w:rPr>
          <w:sz w:val="24"/>
          <w:szCs w:val="24"/>
          <w:lang w:val="en-US"/>
        </w:rPr>
      </w:pPr>
      <w:r w:rsidRPr="001722D8">
        <w:rPr>
          <w:b/>
          <w:sz w:val="24"/>
          <w:szCs w:val="24"/>
          <w:lang w:val="en-US"/>
        </w:rPr>
        <w:t>S</w:t>
      </w:r>
      <w:r w:rsidR="00DC02BC">
        <w:rPr>
          <w:b/>
          <w:sz w:val="24"/>
          <w:szCs w:val="24"/>
          <w:lang w:val="en-US"/>
        </w:rPr>
        <w:t>2</w:t>
      </w:r>
      <w:r w:rsidRPr="001722D8">
        <w:rPr>
          <w:b/>
          <w:sz w:val="24"/>
          <w:szCs w:val="24"/>
          <w:lang w:val="en-US"/>
        </w:rPr>
        <w:t xml:space="preserve"> Fig</w:t>
      </w:r>
      <w:r w:rsidR="00892D7D" w:rsidRPr="001722D8">
        <w:rPr>
          <w:b/>
          <w:sz w:val="24"/>
          <w:szCs w:val="24"/>
          <w:lang w:val="en-US"/>
        </w:rPr>
        <w:t>.</w:t>
      </w:r>
      <w:r w:rsidR="00892D7D" w:rsidRPr="000D7D37">
        <w:rPr>
          <w:sz w:val="24"/>
          <w:szCs w:val="24"/>
          <w:lang w:val="en-US"/>
        </w:rPr>
        <w:t xml:space="preserve"> </w:t>
      </w:r>
      <w:r w:rsidR="00892D7D" w:rsidRPr="000D7D37">
        <w:rPr>
          <w:b/>
          <w:sz w:val="24"/>
          <w:szCs w:val="24"/>
          <w:lang w:val="en-US"/>
        </w:rPr>
        <w:t xml:space="preserve">Species heatmap. </w:t>
      </w:r>
      <w:r w:rsidR="00892D7D" w:rsidRPr="000D7D37">
        <w:rPr>
          <w:sz w:val="24"/>
          <w:szCs w:val="24"/>
          <w:lang w:val="en-US"/>
        </w:rPr>
        <w:t xml:space="preserve">Heatmap showing the abundance of the fourteen dominant species (≥1% total reads on at least one sample) found in milk samples. The </w:t>
      </w:r>
      <w:proofErr w:type="spellStart"/>
      <w:r w:rsidR="00892D7D" w:rsidRPr="000D7D37">
        <w:rPr>
          <w:sz w:val="24"/>
          <w:szCs w:val="24"/>
          <w:lang w:val="en-US"/>
        </w:rPr>
        <w:t>colour</w:t>
      </w:r>
      <w:proofErr w:type="spellEnd"/>
      <w:r w:rsidR="00892D7D" w:rsidRPr="000D7D37">
        <w:rPr>
          <w:sz w:val="24"/>
          <w:szCs w:val="24"/>
          <w:lang w:val="en-US"/>
        </w:rPr>
        <w:t xml:space="preserve"> scale indicates the species’ relative abundance: more intense is the </w:t>
      </w:r>
      <w:proofErr w:type="spellStart"/>
      <w:r w:rsidR="00892D7D" w:rsidRPr="000D7D37">
        <w:rPr>
          <w:sz w:val="24"/>
          <w:szCs w:val="24"/>
          <w:lang w:val="en-US"/>
        </w:rPr>
        <w:t>colour</w:t>
      </w:r>
      <w:proofErr w:type="spellEnd"/>
      <w:r w:rsidR="00892D7D" w:rsidRPr="000D7D37">
        <w:rPr>
          <w:sz w:val="24"/>
          <w:szCs w:val="24"/>
          <w:lang w:val="en-US"/>
        </w:rPr>
        <w:t>, more abundant are the species. The province of origin is indicated by the first two letters of each sample, with the exception of commercial milk samples which are explicitly marked as such.</w:t>
      </w:r>
    </w:p>
    <w:p w14:paraId="6F9352F9" w14:textId="77777777" w:rsidR="00AE7FB3" w:rsidRPr="000D7D37" w:rsidRDefault="001722D8" w:rsidP="006A45D0">
      <w:pPr>
        <w:spacing w:after="0" w:line="480" w:lineRule="auto"/>
        <w:jc w:val="both"/>
        <w:rPr>
          <w:sz w:val="24"/>
          <w:szCs w:val="24"/>
          <w:lang w:val="en-US"/>
        </w:rPr>
      </w:pPr>
      <w:r w:rsidRPr="001722D8">
        <w:rPr>
          <w:b/>
          <w:sz w:val="24"/>
          <w:szCs w:val="24"/>
          <w:lang w:val="en-US"/>
        </w:rPr>
        <w:t>S</w:t>
      </w:r>
      <w:r w:rsidR="00DC02BC">
        <w:rPr>
          <w:b/>
          <w:sz w:val="24"/>
          <w:szCs w:val="24"/>
          <w:lang w:val="en-US"/>
        </w:rPr>
        <w:t>3</w:t>
      </w:r>
      <w:r w:rsidRPr="001722D8">
        <w:rPr>
          <w:b/>
          <w:sz w:val="24"/>
          <w:szCs w:val="24"/>
          <w:lang w:val="en-US"/>
        </w:rPr>
        <w:t xml:space="preserve"> </w:t>
      </w:r>
      <w:r w:rsidR="00892D7D" w:rsidRPr="001722D8">
        <w:rPr>
          <w:b/>
          <w:sz w:val="24"/>
          <w:szCs w:val="24"/>
          <w:lang w:val="en-US"/>
        </w:rPr>
        <w:t>Fig.</w:t>
      </w:r>
      <w:r w:rsidR="00892D7D" w:rsidRPr="000D7D37">
        <w:rPr>
          <w:sz w:val="24"/>
          <w:szCs w:val="24"/>
          <w:lang w:val="en-US"/>
        </w:rPr>
        <w:t xml:space="preserve"> </w:t>
      </w:r>
      <w:r w:rsidR="00892D7D" w:rsidRPr="000D7D37">
        <w:rPr>
          <w:b/>
          <w:sz w:val="24"/>
          <w:szCs w:val="24"/>
          <w:lang w:val="en-US"/>
        </w:rPr>
        <w:t>Genus heatmap.</w:t>
      </w:r>
      <w:r w:rsidR="00892D7D" w:rsidRPr="000D7D37">
        <w:rPr>
          <w:sz w:val="24"/>
          <w:szCs w:val="24"/>
          <w:lang w:val="en-US"/>
        </w:rPr>
        <w:t xml:space="preserve"> Heatmap showing the abundance of the fourteen dominant gen</w:t>
      </w:r>
      <w:r w:rsidR="00024540">
        <w:rPr>
          <w:sz w:val="24"/>
          <w:szCs w:val="24"/>
          <w:lang w:val="en-US"/>
        </w:rPr>
        <w:t>era</w:t>
      </w:r>
      <w:r w:rsidR="00892D7D" w:rsidRPr="000D7D37">
        <w:rPr>
          <w:sz w:val="24"/>
          <w:szCs w:val="24"/>
          <w:lang w:val="en-US"/>
        </w:rPr>
        <w:t xml:space="preserve"> (≥1% total reads on at least one sample) found in milk samples. The </w:t>
      </w:r>
      <w:proofErr w:type="spellStart"/>
      <w:r w:rsidR="00892D7D" w:rsidRPr="000D7D37">
        <w:rPr>
          <w:sz w:val="24"/>
          <w:szCs w:val="24"/>
          <w:lang w:val="en-US"/>
        </w:rPr>
        <w:t>colour</w:t>
      </w:r>
      <w:proofErr w:type="spellEnd"/>
      <w:r w:rsidR="00892D7D" w:rsidRPr="000D7D37">
        <w:rPr>
          <w:sz w:val="24"/>
          <w:szCs w:val="24"/>
          <w:lang w:val="en-US"/>
        </w:rPr>
        <w:t xml:space="preserve"> scale indicates the species’ relative abundance: more intense is the </w:t>
      </w:r>
      <w:proofErr w:type="spellStart"/>
      <w:r w:rsidR="00892D7D" w:rsidRPr="000D7D37">
        <w:rPr>
          <w:sz w:val="24"/>
          <w:szCs w:val="24"/>
          <w:lang w:val="en-US"/>
        </w:rPr>
        <w:t>colour</w:t>
      </w:r>
      <w:proofErr w:type="spellEnd"/>
      <w:r w:rsidR="00892D7D" w:rsidRPr="000D7D37">
        <w:rPr>
          <w:sz w:val="24"/>
          <w:szCs w:val="24"/>
          <w:lang w:val="en-US"/>
        </w:rPr>
        <w:t>, more abundant are the species. The province of origin is indicated by the first two letters of each sample, with the exception of commercial milk samples which are explicitly marked as such.</w:t>
      </w:r>
    </w:p>
    <w:p w14:paraId="01E2FFEA" w14:textId="77777777" w:rsidR="00AE7FB3" w:rsidRPr="000D7D37" w:rsidRDefault="001722D8" w:rsidP="006A45D0">
      <w:pPr>
        <w:spacing w:after="0" w:line="480" w:lineRule="auto"/>
        <w:jc w:val="both"/>
        <w:rPr>
          <w:sz w:val="24"/>
          <w:szCs w:val="24"/>
          <w:lang w:val="en-US"/>
        </w:rPr>
      </w:pPr>
      <w:r w:rsidRPr="001722D8">
        <w:rPr>
          <w:b/>
          <w:sz w:val="24"/>
          <w:szCs w:val="24"/>
          <w:lang w:val="en-US"/>
        </w:rPr>
        <w:t>S</w:t>
      </w:r>
      <w:r w:rsidR="00DC02BC">
        <w:rPr>
          <w:b/>
          <w:sz w:val="24"/>
          <w:szCs w:val="24"/>
          <w:lang w:val="en-US"/>
        </w:rPr>
        <w:t>4</w:t>
      </w:r>
      <w:r w:rsidRPr="001722D8">
        <w:rPr>
          <w:b/>
          <w:sz w:val="24"/>
          <w:szCs w:val="24"/>
          <w:lang w:val="en-US"/>
        </w:rPr>
        <w:t xml:space="preserve"> </w:t>
      </w:r>
      <w:r w:rsidR="00892D7D" w:rsidRPr="001722D8">
        <w:rPr>
          <w:b/>
          <w:sz w:val="24"/>
          <w:szCs w:val="24"/>
          <w:lang w:val="en-US"/>
        </w:rPr>
        <w:t>Fig.</w:t>
      </w:r>
      <w:r w:rsidR="00892D7D" w:rsidRPr="000D7D37">
        <w:rPr>
          <w:sz w:val="24"/>
          <w:szCs w:val="24"/>
          <w:lang w:val="en-US"/>
        </w:rPr>
        <w:t xml:space="preserve"> </w:t>
      </w:r>
      <w:r w:rsidR="00892D7D" w:rsidRPr="000D7D37">
        <w:rPr>
          <w:b/>
          <w:sz w:val="24"/>
          <w:szCs w:val="24"/>
          <w:lang w:val="en-US"/>
        </w:rPr>
        <w:t>Family heatmap.</w:t>
      </w:r>
      <w:r w:rsidR="00892D7D" w:rsidRPr="000D7D37">
        <w:rPr>
          <w:sz w:val="24"/>
          <w:szCs w:val="24"/>
          <w:lang w:val="en-US"/>
        </w:rPr>
        <w:t xml:space="preserve"> Heatmap showing the abundance of the seven dominant families (≥1% total reads on at least one sample) found in milk samples. The </w:t>
      </w:r>
      <w:proofErr w:type="spellStart"/>
      <w:r w:rsidR="00892D7D" w:rsidRPr="000D7D37">
        <w:rPr>
          <w:sz w:val="24"/>
          <w:szCs w:val="24"/>
          <w:lang w:val="en-US"/>
        </w:rPr>
        <w:t>colour</w:t>
      </w:r>
      <w:proofErr w:type="spellEnd"/>
      <w:r w:rsidR="00892D7D" w:rsidRPr="000D7D37">
        <w:rPr>
          <w:sz w:val="24"/>
          <w:szCs w:val="24"/>
          <w:lang w:val="en-US"/>
        </w:rPr>
        <w:t xml:space="preserve"> scale indicates the species’ relative abundance: more intense is the </w:t>
      </w:r>
      <w:proofErr w:type="spellStart"/>
      <w:r w:rsidR="00892D7D" w:rsidRPr="000D7D37">
        <w:rPr>
          <w:sz w:val="24"/>
          <w:szCs w:val="24"/>
          <w:lang w:val="en-US"/>
        </w:rPr>
        <w:t>colour</w:t>
      </w:r>
      <w:proofErr w:type="spellEnd"/>
      <w:r w:rsidR="00892D7D" w:rsidRPr="000D7D37">
        <w:rPr>
          <w:sz w:val="24"/>
          <w:szCs w:val="24"/>
          <w:lang w:val="en-US"/>
        </w:rPr>
        <w:t>, more abundant are the species. The province of origin is indicated by the first two letters of each sample, with the exception of commercial milk samples which are explicitly marked as such.</w:t>
      </w:r>
    </w:p>
    <w:p w14:paraId="7C806562" w14:textId="77777777" w:rsidR="0090272A" w:rsidRPr="00B4135A" w:rsidRDefault="0090272A" w:rsidP="006A45D0">
      <w:pPr>
        <w:spacing w:line="480" w:lineRule="auto"/>
        <w:jc w:val="both"/>
        <w:rPr>
          <w:lang w:val="en-US"/>
        </w:rPr>
      </w:pPr>
      <w:r w:rsidRPr="0090272A">
        <w:rPr>
          <w:b/>
          <w:sz w:val="24"/>
          <w:szCs w:val="24"/>
          <w:lang w:val="en-US"/>
        </w:rPr>
        <w:t xml:space="preserve">S1 </w:t>
      </w:r>
      <w:r w:rsidR="00892D7D" w:rsidRPr="0090272A">
        <w:rPr>
          <w:b/>
          <w:sz w:val="24"/>
          <w:szCs w:val="24"/>
          <w:lang w:val="en-US"/>
        </w:rPr>
        <w:t>Tab</w:t>
      </w:r>
      <w:r>
        <w:rPr>
          <w:b/>
          <w:sz w:val="24"/>
          <w:szCs w:val="24"/>
          <w:lang w:val="en-US"/>
        </w:rPr>
        <w:t xml:space="preserve">le. Family distribution. </w:t>
      </w:r>
    </w:p>
    <w:p w14:paraId="64BE5557" w14:textId="77777777" w:rsidR="00B4135A" w:rsidRDefault="0090272A" w:rsidP="006A45D0">
      <w:pPr>
        <w:spacing w:line="480" w:lineRule="auto"/>
        <w:jc w:val="both"/>
        <w:rPr>
          <w:b/>
          <w:sz w:val="24"/>
          <w:szCs w:val="24"/>
          <w:lang w:val="en-US"/>
        </w:rPr>
      </w:pPr>
      <w:r w:rsidRPr="0090272A">
        <w:rPr>
          <w:b/>
          <w:sz w:val="24"/>
          <w:szCs w:val="24"/>
          <w:lang w:val="en-US"/>
        </w:rPr>
        <w:t>S2 Table. Genera distribution</w:t>
      </w:r>
      <w:r w:rsidR="00B4135A">
        <w:rPr>
          <w:b/>
          <w:sz w:val="24"/>
          <w:szCs w:val="24"/>
          <w:lang w:val="en-US"/>
        </w:rPr>
        <w:t xml:space="preserve">. </w:t>
      </w:r>
    </w:p>
    <w:p w14:paraId="74DCDB5F" w14:textId="77777777" w:rsidR="00B4135A" w:rsidRDefault="0090272A" w:rsidP="006A45D0">
      <w:pPr>
        <w:spacing w:line="480" w:lineRule="auto"/>
        <w:jc w:val="both"/>
        <w:rPr>
          <w:b/>
          <w:sz w:val="24"/>
          <w:szCs w:val="24"/>
          <w:lang w:val="en-US"/>
        </w:rPr>
      </w:pPr>
      <w:r w:rsidRPr="0090272A">
        <w:rPr>
          <w:b/>
          <w:sz w:val="24"/>
          <w:szCs w:val="24"/>
          <w:lang w:val="en-US"/>
        </w:rPr>
        <w:t>S3 Table. Species distribution</w:t>
      </w:r>
      <w:r w:rsidR="00B4135A">
        <w:rPr>
          <w:b/>
          <w:sz w:val="24"/>
          <w:szCs w:val="24"/>
          <w:lang w:val="en-US"/>
        </w:rPr>
        <w:t xml:space="preserve">. </w:t>
      </w:r>
    </w:p>
    <w:p w14:paraId="57D8B383" w14:textId="77777777" w:rsidR="00B4135A" w:rsidRDefault="00B4135A" w:rsidP="006A45D0">
      <w:pPr>
        <w:spacing w:line="480" w:lineRule="auto"/>
        <w:jc w:val="both"/>
        <w:rPr>
          <w:b/>
          <w:sz w:val="24"/>
          <w:szCs w:val="24"/>
          <w:lang w:val="en-US"/>
        </w:rPr>
      </w:pPr>
    </w:p>
    <w:p w14:paraId="2F6B86ED" w14:textId="77777777" w:rsidR="00B4135A" w:rsidRPr="00B4135A" w:rsidRDefault="00B4135A" w:rsidP="006A45D0">
      <w:pPr>
        <w:spacing w:line="480" w:lineRule="auto"/>
        <w:jc w:val="both"/>
        <w:rPr>
          <w:lang w:val="en-US"/>
        </w:rPr>
      </w:pPr>
    </w:p>
    <w:sectPr w:rsidR="00B4135A" w:rsidRPr="00B4135A" w:rsidSect="000D7D37">
      <w:pgSz w:w="11906" w:h="16838"/>
      <w:pgMar w:top="1417" w:right="1134" w:bottom="1134" w:left="1134" w:header="708" w:footer="708"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6" w:author="Slobodanka Radovic" w:date="2022-10-05T14:39:00Z" w:initials="SR">
    <w:p w14:paraId="756E35DB" w14:textId="77777777" w:rsidR="00847326" w:rsidRDefault="00847326" w:rsidP="006E3A6C">
      <w:pPr>
        <w:pStyle w:val="Testocommento"/>
      </w:pPr>
      <w:r>
        <w:rPr>
          <w:rStyle w:val="Rimandocommento"/>
        </w:rPr>
        <w:annotationRef/>
      </w:r>
      <w:r>
        <w:t xml:space="preserve">Per spiegare la presenza della </w:t>
      </w:r>
      <w:r>
        <w:rPr>
          <w:i/>
          <w:iCs/>
        </w:rPr>
        <w:t xml:space="preserve">Ceratonia </w:t>
      </w:r>
      <w:r>
        <w:t xml:space="preserve">possiamo usare l'argomentazione del Reviewer2. Invece per usare questa parte, possiamo dicharare che il metabarcoding è sicuramente un metodo qualitativo, cioè riesce ad identificare la presenza di una pianta nel latte e poi inidcare i punti critici da prendere in considerazione quando si usa metabarcoding. Si potrebbe aggiungere anche il kit di estrazione che possono fare la differenza. Possiamo esprimere la necessità di standardizzare I protocolli. </w:t>
      </w:r>
      <w:r>
        <w:rPr>
          <w:b/>
          <w:bCs/>
        </w:rPr>
        <w:t>Eventualmente</w:t>
      </w:r>
      <w:r>
        <w:t xml:space="preserve"> si potrebbe suggerire di fare le reti di taratura per appianare I scogli (però potrebbe essere complicato farlo in pratica). Da ragionare su quest'ultimo punto.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E35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815A7" w16cex:dateUtc="2022-10-05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E35DB" w16cid:durableId="26E815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D5524" w14:textId="77777777" w:rsidR="009D017A" w:rsidRDefault="009D017A">
      <w:pPr>
        <w:spacing w:after="0" w:line="240" w:lineRule="auto"/>
      </w:pPr>
      <w:r>
        <w:separator/>
      </w:r>
    </w:p>
  </w:endnote>
  <w:endnote w:type="continuationSeparator" w:id="0">
    <w:p w14:paraId="246CA428" w14:textId="77777777" w:rsidR="009D017A" w:rsidRDefault="009D0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295CF" w14:textId="77777777" w:rsidR="009D017A" w:rsidRDefault="009D017A">
      <w:pPr>
        <w:spacing w:after="0" w:line="240" w:lineRule="auto"/>
      </w:pPr>
      <w:r>
        <w:separator/>
      </w:r>
    </w:p>
  </w:footnote>
  <w:footnote w:type="continuationSeparator" w:id="0">
    <w:p w14:paraId="5CDCB3E6" w14:textId="77777777" w:rsidR="009D017A" w:rsidRDefault="009D0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E5FBB"/>
    <w:multiLevelType w:val="multilevel"/>
    <w:tmpl w:val="C21AE3A6"/>
    <w:lvl w:ilvl="0">
      <w:start w:val="1"/>
      <w:numFmt w:val="decimal"/>
      <w:lvlText w:val="%1."/>
      <w:lvlJc w:val="left"/>
      <w:pPr>
        <w:ind w:left="720" w:hanging="360"/>
      </w:pPr>
      <w:rPr>
        <w:rFonts w:ascii="Calibri" w:eastAsia="Calibri" w:hAnsi="Calibri" w:cs="Calibri"/>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65331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Pozzi">
    <w15:presenceInfo w15:providerId="Windows Live" w15:userId="36cec120abfb43b3"/>
  </w15:person>
  <w15:person w15:author="Slobodanka Radovic">
    <w15:presenceInfo w15:providerId="AD" w15:userId="S::sradovic@igatechnology.com::6dcaf160-4dd4-48c3-9162-20d68dd488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7FB3"/>
    <w:rsid w:val="00024540"/>
    <w:rsid w:val="000D7D37"/>
    <w:rsid w:val="001274F8"/>
    <w:rsid w:val="00135920"/>
    <w:rsid w:val="001722D8"/>
    <w:rsid w:val="00207952"/>
    <w:rsid w:val="002779ED"/>
    <w:rsid w:val="002A1E95"/>
    <w:rsid w:val="003110F9"/>
    <w:rsid w:val="00381DFA"/>
    <w:rsid w:val="003C1C03"/>
    <w:rsid w:val="003F4161"/>
    <w:rsid w:val="00464C13"/>
    <w:rsid w:val="004769FA"/>
    <w:rsid w:val="00534612"/>
    <w:rsid w:val="005A0B9B"/>
    <w:rsid w:val="00602F49"/>
    <w:rsid w:val="006162BF"/>
    <w:rsid w:val="00652478"/>
    <w:rsid w:val="00681DBE"/>
    <w:rsid w:val="006A45D0"/>
    <w:rsid w:val="006F56DC"/>
    <w:rsid w:val="00732A59"/>
    <w:rsid w:val="007D2C5D"/>
    <w:rsid w:val="00805520"/>
    <w:rsid w:val="00813B3A"/>
    <w:rsid w:val="00836E99"/>
    <w:rsid w:val="00847326"/>
    <w:rsid w:val="00850093"/>
    <w:rsid w:val="0087647E"/>
    <w:rsid w:val="00892D7D"/>
    <w:rsid w:val="0090272A"/>
    <w:rsid w:val="00952F78"/>
    <w:rsid w:val="009D017A"/>
    <w:rsid w:val="009F068F"/>
    <w:rsid w:val="00A11797"/>
    <w:rsid w:val="00A64EC4"/>
    <w:rsid w:val="00AA00ED"/>
    <w:rsid w:val="00AC2BFA"/>
    <w:rsid w:val="00AC5D5E"/>
    <w:rsid w:val="00AE7FB3"/>
    <w:rsid w:val="00B268D1"/>
    <w:rsid w:val="00B4135A"/>
    <w:rsid w:val="00B518A8"/>
    <w:rsid w:val="00C01D25"/>
    <w:rsid w:val="00D03EEB"/>
    <w:rsid w:val="00D432AF"/>
    <w:rsid w:val="00DC02BC"/>
    <w:rsid w:val="00E50357"/>
    <w:rsid w:val="00F44FD2"/>
    <w:rsid w:val="00FB38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2C80"/>
  <w15:docId w15:val="{A8CC735A-8A53-432C-AA62-58892A30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customStyle="1" w:styleId="Standard">
    <w:name w:val="Standard"/>
    <w:rsid w:val="006C1C28"/>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character" w:styleId="Numeroriga">
    <w:name w:val="line number"/>
    <w:basedOn w:val="Carpredefinitoparagrafo"/>
    <w:uiPriority w:val="99"/>
    <w:semiHidden/>
    <w:unhideWhenUsed/>
    <w:rsid w:val="002C5BE1"/>
  </w:style>
  <w:style w:type="paragraph" w:styleId="NormaleWeb">
    <w:name w:val="Normal (Web)"/>
    <w:basedOn w:val="Normale"/>
    <w:uiPriority w:val="99"/>
    <w:semiHidden/>
    <w:unhideWhenUsed/>
    <w:rsid w:val="006C573F"/>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6C573F"/>
    <w:rPr>
      <w:color w:val="0000FF"/>
      <w:u w:val="single"/>
    </w:rPr>
  </w:style>
  <w:style w:type="character" w:styleId="Enfasigrassetto">
    <w:name w:val="Strong"/>
    <w:basedOn w:val="Carpredefinitoparagrafo"/>
    <w:uiPriority w:val="22"/>
    <w:qFormat/>
    <w:rsid w:val="006C573F"/>
    <w:rPr>
      <w:b/>
      <w:bCs/>
    </w:rPr>
  </w:style>
  <w:style w:type="character" w:styleId="Enfasicorsivo">
    <w:name w:val="Emphasis"/>
    <w:basedOn w:val="Carpredefinitoparagrafo"/>
    <w:uiPriority w:val="20"/>
    <w:qFormat/>
    <w:rsid w:val="006C573F"/>
    <w:rPr>
      <w:i/>
      <w:iCs/>
    </w:rPr>
  </w:style>
  <w:style w:type="paragraph" w:styleId="Testofumetto">
    <w:name w:val="Balloon Text"/>
    <w:basedOn w:val="Normale"/>
    <w:link w:val="TestofumettoCarattere"/>
    <w:uiPriority w:val="99"/>
    <w:semiHidden/>
    <w:unhideWhenUsed/>
    <w:rsid w:val="006C573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C573F"/>
    <w:rPr>
      <w:rFonts w:ascii="Tahoma" w:hAnsi="Tahoma" w:cs="Tahoma"/>
      <w:sz w:val="16"/>
      <w:szCs w:val="16"/>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character" w:styleId="Rimandocommento">
    <w:name w:val="annotation reference"/>
    <w:basedOn w:val="Carpredefinitoparagrafo"/>
    <w:uiPriority w:val="99"/>
    <w:semiHidden/>
    <w:unhideWhenUsed/>
    <w:rPr>
      <w:sz w:val="16"/>
      <w:szCs w:val="16"/>
    </w:rPr>
  </w:style>
  <w:style w:type="paragraph" w:styleId="Soggettocommento">
    <w:name w:val="annotation subject"/>
    <w:basedOn w:val="Testocommento"/>
    <w:next w:val="Testocommento"/>
    <w:link w:val="SoggettocommentoCarattere"/>
    <w:uiPriority w:val="99"/>
    <w:semiHidden/>
    <w:unhideWhenUsed/>
    <w:rsid w:val="00FE5E17"/>
    <w:rPr>
      <w:b/>
      <w:bCs/>
    </w:rPr>
  </w:style>
  <w:style w:type="character" w:customStyle="1" w:styleId="SoggettocommentoCarattere">
    <w:name w:val="Soggetto commento Carattere"/>
    <w:basedOn w:val="TestocommentoCarattere"/>
    <w:link w:val="Soggettocommento"/>
    <w:uiPriority w:val="99"/>
    <w:semiHidden/>
    <w:rsid w:val="00FE5E17"/>
    <w:rPr>
      <w:b/>
      <w:bCs/>
      <w:sz w:val="20"/>
      <w:szCs w:val="20"/>
    </w:rPr>
  </w:style>
  <w:style w:type="paragraph" w:styleId="Revisione">
    <w:name w:val="Revision"/>
    <w:hidden/>
    <w:uiPriority w:val="99"/>
    <w:semiHidden/>
    <w:rsid w:val="00F01D4D"/>
    <w:pPr>
      <w:spacing w:after="0" w:line="240" w:lineRule="auto"/>
    </w:pPr>
  </w:style>
  <w:style w:type="table" w:customStyle="1" w:styleId="a5">
    <w:basedOn w:val="TableNormal3"/>
    <w:tblPr>
      <w:tblStyleRowBandSize w:val="1"/>
      <w:tblStyleColBandSize w:val="1"/>
      <w:tblCellMar>
        <w:top w:w="100" w:type="dxa"/>
        <w:left w:w="100" w:type="dxa"/>
        <w:bottom w:w="100" w:type="dxa"/>
        <w:right w:w="100" w:type="dxa"/>
      </w:tblCellMar>
    </w:tblPr>
  </w:style>
  <w:style w:type="table" w:customStyle="1" w:styleId="a6">
    <w:basedOn w:val="TableNormal3"/>
    <w:tblPr>
      <w:tblStyleRowBandSize w:val="1"/>
      <w:tblStyleColBandSize w:val="1"/>
      <w:tblCellMar>
        <w:top w:w="100" w:type="dxa"/>
        <w:left w:w="100" w:type="dxa"/>
        <w:bottom w:w="100" w:type="dxa"/>
        <w:right w:w="100" w:type="dxa"/>
      </w:tblCellMar>
    </w:tblPr>
  </w:style>
  <w:style w:type="table" w:customStyle="1" w:styleId="a7">
    <w:basedOn w:val="TableNormal3"/>
    <w:tblPr>
      <w:tblStyleRowBandSize w:val="1"/>
      <w:tblStyleColBandSize w:val="1"/>
      <w:tblCellMar>
        <w:top w:w="100" w:type="dxa"/>
        <w:left w:w="100" w:type="dxa"/>
        <w:bottom w:w="100" w:type="dxa"/>
        <w:right w:w="100" w:type="dxa"/>
      </w:tblCellMar>
    </w:tblPr>
  </w:style>
  <w:style w:type="table" w:customStyle="1" w:styleId="a8">
    <w:basedOn w:val="TableNormal3"/>
    <w:tblPr>
      <w:tblStyleRowBandSize w:val="1"/>
      <w:tblStyleColBandSize w:val="1"/>
      <w:tblCellMar>
        <w:top w:w="100" w:type="dxa"/>
        <w:left w:w="100" w:type="dxa"/>
        <w:bottom w:w="100" w:type="dxa"/>
        <w:right w:w="100" w:type="dxa"/>
      </w:tblCellMar>
    </w:tblPr>
  </w:style>
  <w:style w:type="table" w:customStyle="1" w:styleId="a9">
    <w:basedOn w:val="TableNormal3"/>
    <w:tblPr>
      <w:tblStyleRowBandSize w:val="1"/>
      <w:tblStyleColBandSize w:val="1"/>
      <w:tblCellMar>
        <w:top w:w="100" w:type="dxa"/>
        <w:left w:w="100" w:type="dxa"/>
        <w:bottom w:w="100" w:type="dxa"/>
        <w:right w:w="100" w:type="dxa"/>
      </w:tblCellMar>
    </w:tblPr>
  </w:style>
  <w:style w:type="table" w:customStyle="1" w:styleId="aa">
    <w:basedOn w:val="TableNormal3"/>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FB383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383A"/>
  </w:style>
  <w:style w:type="paragraph" w:styleId="Pidipagina">
    <w:name w:val="footer"/>
    <w:basedOn w:val="Normale"/>
    <w:link w:val="PidipaginaCarattere"/>
    <w:uiPriority w:val="99"/>
    <w:unhideWhenUsed/>
    <w:rsid w:val="00FB383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383A"/>
  </w:style>
  <w:style w:type="paragraph" w:styleId="Paragrafoelenco">
    <w:name w:val="List Paragraph"/>
    <w:basedOn w:val="Normale"/>
    <w:uiPriority w:val="34"/>
    <w:qFormat/>
    <w:rsid w:val="006A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journal/trends-in-food-science-and-technology/vol/50/suppl/C"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x.doi.org/10.1016/j.foodchem.2014.08.0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www.granapadano.it/en-ww/production-specification-rules.aspx"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eur-lex.europa.eu/"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dbskhBenQhC713C9krEe5jDrbLw==">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</go:docsCustomData>
</go:gDocsCustomXmlDataStorage>
</file>

<file path=customXml/itemProps1.xml><?xml version="1.0" encoding="utf-8"?>
<ds:datastoreItem xmlns:ds="http://schemas.openxmlformats.org/officeDocument/2006/customXml" ds:itemID="{503C9DC4-F85E-400F-9C29-DFDB601F35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22</Pages>
  <Words>5381</Words>
  <Characters>30677</Characters>
  <Application>Microsoft Office Word</Application>
  <DocSecurity>0</DocSecurity>
  <Lines>255</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Rossana Capoferri</dc:creator>
  <cp:lastModifiedBy>Anna Pozzi</cp:lastModifiedBy>
  <cp:revision>7</cp:revision>
  <cp:lastPrinted>2022-07-07T09:53:00Z</cp:lastPrinted>
  <dcterms:created xsi:type="dcterms:W3CDTF">2022-10-05T14:15:00Z</dcterms:created>
  <dcterms:modified xsi:type="dcterms:W3CDTF">2022-10-13T14:05:00Z</dcterms:modified>
</cp:coreProperties>
</file>
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C8153" w14:textId="77777777" w:rsidR="00EE655F" w:rsidRPr="00133BEF" w:rsidRDefault="00EE655F" w:rsidP="00EE655F">
      <w:pPr>
        <w:pStyle w:val="Titolo2"/>
        <w:spacing w:line="480" w:lineRule="auto"/>
        <w:rPr>
          <w:sz w:val="32"/>
          <w:szCs w:val="32"/>
        </w:rPr>
      </w:pPr>
      <w:r w:rsidRPr="00133BEF">
        <w:rPr>
          <w:sz w:val="32"/>
          <w:szCs w:val="32"/>
        </w:rPr>
        <w:t xml:space="preserve">Statistical </w:t>
      </w:r>
      <w:proofErr w:type="spellStart"/>
      <w:r w:rsidRPr="00133BEF">
        <w:rPr>
          <w:sz w:val="32"/>
          <w:szCs w:val="32"/>
        </w:rPr>
        <w:t>analysis</w:t>
      </w:r>
      <w:proofErr w:type="spellEnd"/>
    </w:p>
    <w:p w14:paraId="3558E1E6" w14:textId="77777777" w:rsidR="00EE655F" w:rsidRDefault="00EE655F" w:rsidP="00EE655F">
      <w:pPr>
        <w:pStyle w:val="Standard"/>
      </w:pPr>
    </w:p>
    <w:p w14:paraId="3A1C82F8" w14:textId="273967F9" w:rsidR="00EE655F" w:rsidRPr="000E31CC" w:rsidRDefault="00EE655F" w:rsidP="00EE655F">
      <w:pPr>
        <w:spacing w:after="0" w:line="480" w:lineRule="auto"/>
        <w:jc w:val="both"/>
        <w:rPr>
          <w:sz w:val="24"/>
          <w:szCs w:val="24"/>
          <w:highlight w:val="green"/>
          <w:lang w:val="en-US"/>
        </w:rPr>
      </w:pPr>
      <w:r w:rsidRPr="00993CD0">
        <w:rPr>
          <w:sz w:val="24"/>
          <w:szCs w:val="24"/>
          <w:lang w:val="en-US"/>
        </w:rPr>
        <w:t>Alpha diversity analysis was performed using the “Shannon-Wiener” and “Simpson” diversity indexes</w:t>
      </w:r>
      <w:del w:id="0" w:author="Anna Pozzi" w:date="2022-11-03T09:32:00Z">
        <w:r w:rsidRPr="00993CD0" w:rsidDel="00EE655F">
          <w:rPr>
            <w:sz w:val="24"/>
            <w:szCs w:val="24"/>
            <w:lang w:val="en-US"/>
          </w:rPr>
          <w:delText>; in Table 3 are reported the p-values from the Wilcoxon rank sum test.</w:delText>
        </w:r>
      </w:del>
      <w:ins w:id="1" w:author="Anna Pozzi" w:date="2022-11-03T09:32:00Z">
        <w:r w:rsidRPr="00993CD0">
          <w:rPr>
            <w:lang w:val="en-US"/>
          </w:rPr>
          <w:t xml:space="preserve"> </w:t>
        </w:r>
        <w:r w:rsidRPr="00993CD0">
          <w:rPr>
            <w:lang w:val="en-US"/>
          </w:rPr>
          <w:t>We considered three</w:t>
        </w:r>
        <w:r>
          <w:rPr>
            <w:lang w:val="en-US"/>
          </w:rPr>
          <w:t xml:space="preserve"> taxonomical levels, namely family, genus and species. Each sample was considered as an isolated ecosystem.</w:t>
        </w:r>
      </w:ins>
      <w:ins w:id="2" w:author="Anna Pozzi" w:date="2022-11-03T10:05:00Z">
        <w:r w:rsidR="009018F5">
          <w:rPr>
            <w:lang w:val="en-US"/>
          </w:rPr>
          <w:t xml:space="preserve"> </w:t>
        </w:r>
        <w:r w:rsidR="009018F5" w:rsidRPr="009018F5">
          <w:rPr>
            <w:lang w:val="en-US"/>
          </w:rPr>
          <w:t xml:space="preserve">Index distributions are reported in Figure </w:t>
        </w:r>
        <w:proofErr w:type="spellStart"/>
        <w:r w:rsidR="009018F5" w:rsidRPr="009018F5">
          <w:rPr>
            <w:lang w:val="en-US"/>
          </w:rPr>
          <w:t>XXX_alpha_distr</w:t>
        </w:r>
        <w:proofErr w:type="spellEnd"/>
        <w:r w:rsidR="009018F5" w:rsidRPr="009018F5">
          <w:rPr>
            <w:lang w:val="en-US"/>
          </w:rPr>
          <w:t xml:space="preserve"> and averaged in Table </w:t>
        </w:r>
        <w:proofErr w:type="spellStart"/>
        <w:r w:rsidR="009018F5" w:rsidRPr="009018F5">
          <w:rPr>
            <w:lang w:val="en-US"/>
          </w:rPr>
          <w:t>XXX_alpha</w:t>
        </w:r>
        <w:proofErr w:type="spellEnd"/>
        <w:r w:rsidR="009018F5" w:rsidRPr="009018F5">
          <w:rPr>
            <w:lang w:val="en-US"/>
          </w:rPr>
          <w:t>.</w:t>
        </w:r>
      </w:ins>
    </w:p>
    <w:p w14:paraId="2EB1629C" w14:textId="2E33D133" w:rsidR="009018F5" w:rsidRDefault="009018F5" w:rsidP="009018F5">
      <w:pPr>
        <w:pStyle w:val="Standard"/>
        <w:shd w:val="clear" w:color="auto" w:fill="FFFFFF"/>
        <w:spacing w:after="160" w:line="480" w:lineRule="auto"/>
        <w:jc w:val="both"/>
        <w:rPr>
          <w:ins w:id="3" w:author="Anna Pozzi" w:date="2022-11-03T10:06:00Z"/>
        </w:rPr>
      </w:pPr>
      <w:ins w:id="4" w:author="Anna Pozzi" w:date="2022-11-03T10:09:00Z">
        <w:r w:rsidRPr="009018F5">
          <w:t xml:space="preserve">Samples can also be grouped by province of origin, thus allowing investigate differences between groups. Distributions of diversity indexes are reported in Figure </w:t>
        </w:r>
        <w:proofErr w:type="spellStart"/>
        <w:r w:rsidRPr="009018F5">
          <w:t>XXX_alpha_prov</w:t>
        </w:r>
        <w:proofErr w:type="spellEnd"/>
        <w:r w:rsidRPr="009018F5">
          <w:t xml:space="preserve">. Moreover, we performed a standard ANOVA to formally ascertain the presence of statistically significant differences between provinces. Resulting p-values are also reported in Table </w:t>
        </w:r>
        <w:proofErr w:type="spellStart"/>
        <w:r w:rsidRPr="009018F5">
          <w:t>XXX_alpha</w:t>
        </w:r>
        <w:proofErr w:type="spellEnd"/>
        <w:r w:rsidRPr="009018F5">
          <w:t>.</w:t>
        </w:r>
      </w:ins>
    </w:p>
    <w:p w14:paraId="4A47622E" w14:textId="77777777" w:rsidR="009018F5" w:rsidRDefault="009018F5" w:rsidP="009018F5">
      <w:pPr>
        <w:pStyle w:val="Standard"/>
        <w:pageBreakBefore/>
        <w:spacing w:line="480" w:lineRule="auto"/>
        <w:jc w:val="both"/>
        <w:rPr>
          <w:ins w:id="5" w:author="Anna Pozzi" w:date="2022-11-03T10:10:00Z"/>
        </w:rPr>
      </w:pPr>
      <w:ins w:id="6" w:author="Anna Pozzi" w:date="2022-11-03T10:10:00Z">
        <w:r>
          <w:rPr>
            <w:b/>
            <w:shd w:val="clear" w:color="auto" w:fill="FFFF00"/>
          </w:rPr>
          <w:lastRenderedPageBreak/>
          <w:t xml:space="preserve">Table </w:t>
        </w:r>
        <w:proofErr w:type="spellStart"/>
        <w:r>
          <w:rPr>
            <w:b/>
            <w:shd w:val="clear" w:color="auto" w:fill="FFFF00"/>
          </w:rPr>
          <w:t>XXX_alpha</w:t>
        </w:r>
        <w:proofErr w:type="spellEnd"/>
        <w:r>
          <w:rPr>
            <w:b/>
          </w:rPr>
          <w:t>. Average values for Shannon and Simpson richness indexes for all samples, computed at three different taxa levels. Significance test p-values computed via ANOVA grouping the samples by province.</w:t>
        </w:r>
      </w:ins>
    </w:p>
    <w:tbl>
      <w:tblPr>
        <w:tblW w:w="8860" w:type="dxa"/>
        <w:tblInd w:w="-105" w:type="dxa"/>
        <w:tblLayout w:type="fixed"/>
        <w:tblCellMar>
          <w:left w:w="10" w:type="dxa"/>
          <w:right w:w="10" w:type="dxa"/>
        </w:tblCellMar>
        <w:tblLook w:val="04A0" w:firstRow="1" w:lastRow="0" w:firstColumn="1" w:lastColumn="0" w:noHBand="0" w:noVBand="1"/>
      </w:tblPr>
      <w:tblGrid>
        <w:gridCol w:w="2250"/>
        <w:gridCol w:w="2184"/>
        <w:gridCol w:w="1475"/>
        <w:gridCol w:w="1475"/>
        <w:gridCol w:w="1476"/>
      </w:tblGrid>
      <w:tr w:rsidR="009018F5" w14:paraId="7628712B" w14:textId="77777777" w:rsidTr="00580BCE">
        <w:tblPrEx>
          <w:tblCellMar>
            <w:top w:w="0" w:type="dxa"/>
            <w:bottom w:w="0" w:type="dxa"/>
          </w:tblCellMar>
        </w:tblPrEx>
        <w:trPr>
          <w:trHeight w:val="470"/>
          <w:ins w:id="7" w:author="Anna Pozzi" w:date="2022-11-03T10:10:00Z"/>
        </w:trPr>
        <w:tc>
          <w:tcPr>
            <w:tcW w:w="4434" w:type="dxa"/>
            <w:gridSpan w:val="2"/>
            <w:tcMar>
              <w:top w:w="100" w:type="dxa"/>
              <w:left w:w="100" w:type="dxa"/>
              <w:bottom w:w="100" w:type="dxa"/>
              <w:right w:w="100" w:type="dxa"/>
            </w:tcMar>
          </w:tcPr>
          <w:p w14:paraId="2F8E6CB5" w14:textId="77777777" w:rsidR="009018F5" w:rsidRDefault="009018F5" w:rsidP="00580BCE">
            <w:pPr>
              <w:pStyle w:val="Standard"/>
              <w:widowControl w:val="0"/>
              <w:rPr>
                <w:ins w:id="8" w:author="Anna Pozzi" w:date="2022-11-03T10:10:00Z"/>
              </w:rPr>
            </w:pPr>
          </w:p>
        </w:tc>
        <w:tc>
          <w:tcPr>
            <w:tcW w:w="4426" w:type="dxa"/>
            <w:gridSpan w:val="3"/>
            <w:tcBorders>
              <w:bottom w:val="single" w:sz="4" w:space="0" w:color="000000"/>
            </w:tcBorders>
            <w:tcMar>
              <w:top w:w="100" w:type="dxa"/>
              <w:left w:w="100" w:type="dxa"/>
              <w:bottom w:w="100" w:type="dxa"/>
              <w:right w:w="100" w:type="dxa"/>
            </w:tcMar>
            <w:vAlign w:val="center"/>
          </w:tcPr>
          <w:p w14:paraId="05ED281C" w14:textId="77777777" w:rsidR="009018F5" w:rsidRDefault="009018F5" w:rsidP="00580BCE">
            <w:pPr>
              <w:pStyle w:val="Standard"/>
              <w:widowControl w:val="0"/>
              <w:jc w:val="center"/>
              <w:rPr>
                <w:ins w:id="9" w:author="Anna Pozzi" w:date="2022-11-03T10:10:00Z"/>
              </w:rPr>
            </w:pPr>
            <w:ins w:id="10" w:author="Anna Pozzi" w:date="2022-11-03T10:10:00Z">
              <w:r>
                <w:rPr>
                  <w:b/>
                </w:rPr>
                <w:t>Taxa level</w:t>
              </w:r>
            </w:ins>
          </w:p>
        </w:tc>
      </w:tr>
      <w:tr w:rsidR="009018F5" w14:paraId="6C35F890" w14:textId="77777777" w:rsidTr="00580BCE">
        <w:tblPrEx>
          <w:tblCellMar>
            <w:top w:w="0" w:type="dxa"/>
            <w:bottom w:w="0" w:type="dxa"/>
          </w:tblCellMar>
        </w:tblPrEx>
        <w:trPr>
          <w:trHeight w:val="470"/>
          <w:ins w:id="11" w:author="Anna Pozzi" w:date="2022-11-03T10:10:00Z"/>
        </w:trPr>
        <w:tc>
          <w:tcPr>
            <w:tcW w:w="4434" w:type="dxa"/>
            <w:gridSpan w:val="2"/>
            <w:shd w:val="clear" w:color="auto" w:fill="auto"/>
            <w:tcMar>
              <w:top w:w="100" w:type="dxa"/>
              <w:left w:w="100" w:type="dxa"/>
              <w:bottom w:w="100" w:type="dxa"/>
              <w:right w:w="100" w:type="dxa"/>
            </w:tcMar>
          </w:tcPr>
          <w:p w14:paraId="088A64E7" w14:textId="77777777" w:rsidR="009018F5" w:rsidRDefault="009018F5" w:rsidP="00580BCE">
            <w:pPr>
              <w:pStyle w:val="Standard"/>
              <w:widowControl w:val="0"/>
              <w:rPr>
                <w:ins w:id="12" w:author="Anna Pozzi" w:date="2022-11-03T10:10:00Z"/>
              </w:rPr>
            </w:pPr>
            <w:ins w:id="13" w:author="Anna Pozzi" w:date="2022-11-03T10:10:00Z">
              <w:r>
                <w:rPr>
                  <w:b/>
                </w:rPr>
                <w:t>Richness index</w:t>
              </w:r>
            </w:ins>
          </w:p>
        </w:tc>
        <w:tc>
          <w:tcPr>
            <w:tcW w:w="1475" w:type="dxa"/>
            <w:shd w:val="clear" w:color="auto" w:fill="auto"/>
            <w:tcMar>
              <w:top w:w="100" w:type="dxa"/>
              <w:left w:w="100" w:type="dxa"/>
              <w:bottom w:w="100" w:type="dxa"/>
              <w:right w:w="100" w:type="dxa"/>
            </w:tcMar>
          </w:tcPr>
          <w:p w14:paraId="404DA325" w14:textId="77777777" w:rsidR="009018F5" w:rsidRDefault="009018F5" w:rsidP="00580BCE">
            <w:pPr>
              <w:pStyle w:val="Standard"/>
              <w:widowControl w:val="0"/>
              <w:jc w:val="center"/>
              <w:rPr>
                <w:ins w:id="14" w:author="Anna Pozzi" w:date="2022-11-03T10:10:00Z"/>
              </w:rPr>
            </w:pPr>
            <w:ins w:id="15" w:author="Anna Pozzi" w:date="2022-11-03T10:10:00Z">
              <w:r>
                <w:rPr>
                  <w:b/>
                </w:rPr>
                <w:t>Family</w:t>
              </w:r>
            </w:ins>
          </w:p>
        </w:tc>
        <w:tc>
          <w:tcPr>
            <w:tcW w:w="1475" w:type="dxa"/>
            <w:shd w:val="clear" w:color="auto" w:fill="auto"/>
            <w:tcMar>
              <w:top w:w="100" w:type="dxa"/>
              <w:left w:w="100" w:type="dxa"/>
              <w:bottom w:w="100" w:type="dxa"/>
              <w:right w:w="100" w:type="dxa"/>
            </w:tcMar>
          </w:tcPr>
          <w:p w14:paraId="7D78A93D" w14:textId="77777777" w:rsidR="009018F5" w:rsidRDefault="009018F5" w:rsidP="00580BCE">
            <w:pPr>
              <w:pStyle w:val="Standard"/>
              <w:widowControl w:val="0"/>
              <w:jc w:val="center"/>
              <w:rPr>
                <w:ins w:id="16" w:author="Anna Pozzi" w:date="2022-11-03T10:10:00Z"/>
              </w:rPr>
            </w:pPr>
            <w:ins w:id="17" w:author="Anna Pozzi" w:date="2022-11-03T10:10:00Z">
              <w:r>
                <w:rPr>
                  <w:b/>
                </w:rPr>
                <w:t>Genera</w:t>
              </w:r>
            </w:ins>
          </w:p>
        </w:tc>
        <w:tc>
          <w:tcPr>
            <w:tcW w:w="1476" w:type="dxa"/>
            <w:shd w:val="clear" w:color="auto" w:fill="auto"/>
            <w:tcMar>
              <w:top w:w="100" w:type="dxa"/>
              <w:left w:w="100" w:type="dxa"/>
              <w:bottom w:w="100" w:type="dxa"/>
              <w:right w:w="100" w:type="dxa"/>
            </w:tcMar>
          </w:tcPr>
          <w:p w14:paraId="19019175" w14:textId="77777777" w:rsidR="009018F5" w:rsidRDefault="009018F5" w:rsidP="00580BCE">
            <w:pPr>
              <w:pStyle w:val="Standard"/>
              <w:widowControl w:val="0"/>
              <w:jc w:val="center"/>
              <w:rPr>
                <w:ins w:id="18" w:author="Anna Pozzi" w:date="2022-11-03T10:10:00Z"/>
              </w:rPr>
            </w:pPr>
            <w:ins w:id="19" w:author="Anna Pozzi" w:date="2022-11-03T10:10:00Z">
              <w:r>
                <w:rPr>
                  <w:b/>
                </w:rPr>
                <w:t>Species</w:t>
              </w:r>
            </w:ins>
          </w:p>
        </w:tc>
      </w:tr>
      <w:tr w:rsidR="009018F5" w14:paraId="187A41B8" w14:textId="77777777" w:rsidTr="00580BCE">
        <w:tblPrEx>
          <w:tblCellMar>
            <w:top w:w="0" w:type="dxa"/>
            <w:bottom w:w="0" w:type="dxa"/>
          </w:tblCellMar>
        </w:tblPrEx>
        <w:trPr>
          <w:trHeight w:val="470"/>
          <w:ins w:id="20" w:author="Anna Pozzi" w:date="2022-11-03T10:10:00Z"/>
        </w:trPr>
        <w:tc>
          <w:tcPr>
            <w:tcW w:w="2250" w:type="dxa"/>
            <w:vMerge w:val="restart"/>
            <w:tcBorders>
              <w:top w:val="single" w:sz="4" w:space="0" w:color="000000"/>
            </w:tcBorders>
            <w:shd w:val="clear" w:color="auto" w:fill="auto"/>
            <w:tcMar>
              <w:top w:w="100" w:type="dxa"/>
              <w:left w:w="100" w:type="dxa"/>
              <w:bottom w:w="100" w:type="dxa"/>
              <w:right w:w="100" w:type="dxa"/>
            </w:tcMar>
            <w:vAlign w:val="center"/>
          </w:tcPr>
          <w:p w14:paraId="6D8D9BF4" w14:textId="77777777" w:rsidR="009018F5" w:rsidRDefault="009018F5" w:rsidP="00580BCE">
            <w:pPr>
              <w:pStyle w:val="Standard"/>
              <w:widowControl w:val="0"/>
              <w:rPr>
                <w:ins w:id="21" w:author="Anna Pozzi" w:date="2022-11-03T10:10:00Z"/>
              </w:rPr>
            </w:pPr>
            <w:ins w:id="22" w:author="Anna Pozzi" w:date="2022-11-03T10:10:00Z">
              <w:r>
                <w:t>Shannon</w:t>
              </w:r>
            </w:ins>
          </w:p>
        </w:tc>
        <w:tc>
          <w:tcPr>
            <w:tcW w:w="2184" w:type="dxa"/>
            <w:tcBorders>
              <w:top w:val="single" w:sz="4" w:space="0" w:color="000000"/>
            </w:tcBorders>
            <w:shd w:val="clear" w:color="auto" w:fill="auto"/>
            <w:tcMar>
              <w:top w:w="100" w:type="dxa"/>
              <w:left w:w="100" w:type="dxa"/>
              <w:bottom w:w="100" w:type="dxa"/>
              <w:right w:w="100" w:type="dxa"/>
            </w:tcMar>
            <w:vAlign w:val="bottom"/>
          </w:tcPr>
          <w:p w14:paraId="6CA4D25A" w14:textId="77777777" w:rsidR="009018F5" w:rsidRDefault="009018F5" w:rsidP="00580BCE">
            <w:pPr>
              <w:pStyle w:val="Standard"/>
              <w:widowControl w:val="0"/>
              <w:jc w:val="right"/>
              <w:rPr>
                <w:ins w:id="23" w:author="Anna Pozzi" w:date="2022-11-03T10:10:00Z"/>
              </w:rPr>
            </w:pPr>
            <w:ins w:id="24" w:author="Anna Pozzi" w:date="2022-11-03T10:10:00Z">
              <w:r>
                <w:t>Average</w:t>
              </w:r>
            </w:ins>
          </w:p>
        </w:tc>
        <w:tc>
          <w:tcPr>
            <w:tcW w:w="1475" w:type="dxa"/>
            <w:tcBorders>
              <w:top w:val="single" w:sz="4" w:space="0" w:color="000000"/>
            </w:tcBorders>
            <w:shd w:val="clear" w:color="auto" w:fill="auto"/>
            <w:tcMar>
              <w:top w:w="100" w:type="dxa"/>
              <w:left w:w="100" w:type="dxa"/>
              <w:bottom w:w="100" w:type="dxa"/>
              <w:right w:w="100" w:type="dxa"/>
            </w:tcMar>
            <w:vAlign w:val="bottom"/>
          </w:tcPr>
          <w:p w14:paraId="0A26CA7F" w14:textId="77777777" w:rsidR="009018F5" w:rsidRDefault="009018F5" w:rsidP="00580BCE">
            <w:pPr>
              <w:pStyle w:val="Standard"/>
              <w:widowControl w:val="0"/>
              <w:jc w:val="center"/>
              <w:rPr>
                <w:ins w:id="25" w:author="Anna Pozzi" w:date="2022-11-03T10:10:00Z"/>
              </w:rPr>
            </w:pPr>
            <w:ins w:id="26" w:author="Anna Pozzi" w:date="2022-11-03T10:10:00Z">
              <w:r>
                <w:t>0.684</w:t>
              </w:r>
            </w:ins>
          </w:p>
        </w:tc>
        <w:tc>
          <w:tcPr>
            <w:tcW w:w="1475" w:type="dxa"/>
            <w:tcBorders>
              <w:top w:val="single" w:sz="4" w:space="0" w:color="000000"/>
            </w:tcBorders>
            <w:shd w:val="clear" w:color="auto" w:fill="auto"/>
            <w:tcMar>
              <w:top w:w="100" w:type="dxa"/>
              <w:left w:w="100" w:type="dxa"/>
              <w:bottom w:w="100" w:type="dxa"/>
              <w:right w:w="100" w:type="dxa"/>
            </w:tcMar>
            <w:vAlign w:val="bottom"/>
          </w:tcPr>
          <w:p w14:paraId="0D333119" w14:textId="77777777" w:rsidR="009018F5" w:rsidRDefault="009018F5" w:rsidP="00580BCE">
            <w:pPr>
              <w:pStyle w:val="Standard"/>
              <w:widowControl w:val="0"/>
              <w:jc w:val="center"/>
              <w:rPr>
                <w:ins w:id="27" w:author="Anna Pozzi" w:date="2022-11-03T10:10:00Z"/>
              </w:rPr>
            </w:pPr>
            <w:ins w:id="28" w:author="Anna Pozzi" w:date="2022-11-03T10:10:00Z">
              <w:r>
                <w:t>1.038</w:t>
              </w:r>
            </w:ins>
          </w:p>
        </w:tc>
        <w:tc>
          <w:tcPr>
            <w:tcW w:w="1476" w:type="dxa"/>
            <w:tcBorders>
              <w:top w:val="single" w:sz="4" w:space="0" w:color="000000"/>
            </w:tcBorders>
            <w:shd w:val="clear" w:color="auto" w:fill="auto"/>
            <w:tcMar>
              <w:top w:w="100" w:type="dxa"/>
              <w:left w:w="100" w:type="dxa"/>
              <w:bottom w:w="100" w:type="dxa"/>
              <w:right w:w="100" w:type="dxa"/>
            </w:tcMar>
            <w:vAlign w:val="bottom"/>
          </w:tcPr>
          <w:p w14:paraId="7FEF4014" w14:textId="77777777" w:rsidR="009018F5" w:rsidRDefault="009018F5" w:rsidP="00580BCE">
            <w:pPr>
              <w:pStyle w:val="Standard"/>
              <w:widowControl w:val="0"/>
              <w:jc w:val="center"/>
              <w:rPr>
                <w:ins w:id="29" w:author="Anna Pozzi" w:date="2022-11-03T10:10:00Z"/>
              </w:rPr>
            </w:pPr>
            <w:ins w:id="30" w:author="Anna Pozzi" w:date="2022-11-03T10:10:00Z">
              <w:r>
                <w:t>0.46</w:t>
              </w:r>
            </w:ins>
          </w:p>
        </w:tc>
      </w:tr>
      <w:tr w:rsidR="009018F5" w14:paraId="1FC7EC66" w14:textId="77777777" w:rsidTr="00580BCE">
        <w:tblPrEx>
          <w:tblCellMar>
            <w:top w:w="0" w:type="dxa"/>
            <w:bottom w:w="0" w:type="dxa"/>
          </w:tblCellMar>
        </w:tblPrEx>
        <w:trPr>
          <w:trHeight w:val="470"/>
          <w:ins w:id="31" w:author="Anna Pozzi" w:date="2022-11-03T10:10:00Z"/>
        </w:trPr>
        <w:tc>
          <w:tcPr>
            <w:tcW w:w="2250" w:type="dxa"/>
            <w:vMerge/>
            <w:tcBorders>
              <w:top w:val="single" w:sz="4" w:space="0" w:color="000000"/>
            </w:tcBorders>
            <w:shd w:val="clear" w:color="auto" w:fill="auto"/>
            <w:tcMar>
              <w:top w:w="100" w:type="dxa"/>
              <w:left w:w="100" w:type="dxa"/>
              <w:bottom w:w="100" w:type="dxa"/>
              <w:right w:w="100" w:type="dxa"/>
            </w:tcMar>
            <w:vAlign w:val="center"/>
          </w:tcPr>
          <w:p w14:paraId="2537EC76" w14:textId="77777777" w:rsidR="009018F5" w:rsidRDefault="009018F5" w:rsidP="00580BCE">
            <w:pPr>
              <w:rPr>
                <w:ins w:id="32" w:author="Anna Pozzi" w:date="2022-11-03T10:10:00Z"/>
              </w:rPr>
            </w:pPr>
          </w:p>
        </w:tc>
        <w:tc>
          <w:tcPr>
            <w:tcW w:w="2184" w:type="dxa"/>
            <w:shd w:val="clear" w:color="auto" w:fill="auto"/>
            <w:tcMar>
              <w:top w:w="100" w:type="dxa"/>
              <w:left w:w="100" w:type="dxa"/>
              <w:bottom w:w="100" w:type="dxa"/>
              <w:right w:w="100" w:type="dxa"/>
            </w:tcMar>
            <w:vAlign w:val="bottom"/>
          </w:tcPr>
          <w:p w14:paraId="6D7742AE" w14:textId="77777777" w:rsidR="009018F5" w:rsidRDefault="009018F5" w:rsidP="00580BCE">
            <w:pPr>
              <w:pStyle w:val="Standard"/>
              <w:widowControl w:val="0"/>
              <w:jc w:val="right"/>
              <w:rPr>
                <w:ins w:id="33" w:author="Anna Pozzi" w:date="2022-11-03T10:10:00Z"/>
              </w:rPr>
            </w:pPr>
            <w:ins w:id="34" w:author="Anna Pozzi" w:date="2022-11-03T10:10:00Z">
              <w:r>
                <w:t>p-value</w:t>
              </w:r>
            </w:ins>
          </w:p>
        </w:tc>
        <w:tc>
          <w:tcPr>
            <w:tcW w:w="1475" w:type="dxa"/>
            <w:shd w:val="clear" w:color="auto" w:fill="auto"/>
            <w:tcMar>
              <w:top w:w="100" w:type="dxa"/>
              <w:left w:w="100" w:type="dxa"/>
              <w:bottom w:w="100" w:type="dxa"/>
              <w:right w:w="100" w:type="dxa"/>
            </w:tcMar>
            <w:vAlign w:val="bottom"/>
          </w:tcPr>
          <w:p w14:paraId="134608EC" w14:textId="77777777" w:rsidR="009018F5" w:rsidRDefault="009018F5" w:rsidP="00580BCE">
            <w:pPr>
              <w:pStyle w:val="Standard"/>
              <w:widowControl w:val="0"/>
              <w:jc w:val="center"/>
              <w:rPr>
                <w:ins w:id="35" w:author="Anna Pozzi" w:date="2022-11-03T10:10:00Z"/>
              </w:rPr>
            </w:pPr>
            <w:ins w:id="36" w:author="Anna Pozzi" w:date="2022-11-03T10:10:00Z">
              <w:r>
                <w:t>0.108</w:t>
              </w:r>
            </w:ins>
          </w:p>
        </w:tc>
        <w:tc>
          <w:tcPr>
            <w:tcW w:w="1475" w:type="dxa"/>
            <w:shd w:val="clear" w:color="auto" w:fill="auto"/>
            <w:tcMar>
              <w:top w:w="100" w:type="dxa"/>
              <w:left w:w="100" w:type="dxa"/>
              <w:bottom w:w="100" w:type="dxa"/>
              <w:right w:w="100" w:type="dxa"/>
            </w:tcMar>
            <w:vAlign w:val="bottom"/>
          </w:tcPr>
          <w:p w14:paraId="00D0F505" w14:textId="77777777" w:rsidR="009018F5" w:rsidRDefault="009018F5" w:rsidP="00580BCE">
            <w:pPr>
              <w:pStyle w:val="Standard"/>
              <w:widowControl w:val="0"/>
              <w:jc w:val="center"/>
              <w:rPr>
                <w:ins w:id="37" w:author="Anna Pozzi" w:date="2022-11-03T10:10:00Z"/>
              </w:rPr>
            </w:pPr>
            <w:ins w:id="38" w:author="Anna Pozzi" w:date="2022-11-03T10:10:00Z">
              <w:r>
                <w:t>0.128</w:t>
              </w:r>
            </w:ins>
          </w:p>
        </w:tc>
        <w:tc>
          <w:tcPr>
            <w:tcW w:w="1476" w:type="dxa"/>
            <w:shd w:val="clear" w:color="auto" w:fill="auto"/>
            <w:tcMar>
              <w:top w:w="100" w:type="dxa"/>
              <w:left w:w="100" w:type="dxa"/>
              <w:bottom w:w="100" w:type="dxa"/>
              <w:right w:w="100" w:type="dxa"/>
            </w:tcMar>
            <w:vAlign w:val="bottom"/>
          </w:tcPr>
          <w:p w14:paraId="6B546587" w14:textId="77777777" w:rsidR="009018F5" w:rsidRDefault="009018F5" w:rsidP="00580BCE">
            <w:pPr>
              <w:pStyle w:val="Standard"/>
              <w:widowControl w:val="0"/>
              <w:jc w:val="center"/>
              <w:rPr>
                <w:ins w:id="39" w:author="Anna Pozzi" w:date="2022-11-03T10:10:00Z"/>
              </w:rPr>
            </w:pPr>
            <w:ins w:id="40" w:author="Anna Pozzi" w:date="2022-11-03T10:10:00Z">
              <w:r>
                <w:t>0.322</w:t>
              </w:r>
            </w:ins>
          </w:p>
        </w:tc>
      </w:tr>
      <w:tr w:rsidR="009018F5" w14:paraId="731B4D34" w14:textId="77777777" w:rsidTr="00580BCE">
        <w:tblPrEx>
          <w:tblCellMar>
            <w:top w:w="0" w:type="dxa"/>
            <w:bottom w:w="0" w:type="dxa"/>
          </w:tblCellMar>
        </w:tblPrEx>
        <w:trPr>
          <w:trHeight w:val="470"/>
          <w:ins w:id="41" w:author="Anna Pozzi" w:date="2022-11-03T10:10:00Z"/>
        </w:trPr>
        <w:tc>
          <w:tcPr>
            <w:tcW w:w="2250" w:type="dxa"/>
            <w:vMerge w:val="restart"/>
            <w:tcBorders>
              <w:bottom w:val="single" w:sz="4" w:space="0" w:color="000000"/>
            </w:tcBorders>
            <w:shd w:val="clear" w:color="auto" w:fill="auto"/>
            <w:tcMar>
              <w:top w:w="100" w:type="dxa"/>
              <w:left w:w="100" w:type="dxa"/>
              <w:bottom w:w="100" w:type="dxa"/>
              <w:right w:w="100" w:type="dxa"/>
            </w:tcMar>
            <w:vAlign w:val="center"/>
          </w:tcPr>
          <w:p w14:paraId="53C4C9EA" w14:textId="77777777" w:rsidR="009018F5" w:rsidRDefault="009018F5" w:rsidP="00580BCE">
            <w:pPr>
              <w:pStyle w:val="Standard"/>
              <w:widowControl w:val="0"/>
              <w:rPr>
                <w:ins w:id="42" w:author="Anna Pozzi" w:date="2022-11-03T10:10:00Z"/>
              </w:rPr>
            </w:pPr>
            <w:ins w:id="43" w:author="Anna Pozzi" w:date="2022-11-03T10:10:00Z">
              <w:r>
                <w:t>Simpson</w:t>
              </w:r>
            </w:ins>
          </w:p>
        </w:tc>
        <w:tc>
          <w:tcPr>
            <w:tcW w:w="2184" w:type="dxa"/>
            <w:shd w:val="clear" w:color="auto" w:fill="auto"/>
            <w:tcMar>
              <w:top w:w="100" w:type="dxa"/>
              <w:left w:w="100" w:type="dxa"/>
              <w:bottom w:w="100" w:type="dxa"/>
              <w:right w:w="100" w:type="dxa"/>
            </w:tcMar>
            <w:vAlign w:val="bottom"/>
          </w:tcPr>
          <w:p w14:paraId="3F82ED13" w14:textId="77777777" w:rsidR="009018F5" w:rsidRDefault="009018F5" w:rsidP="00580BCE">
            <w:pPr>
              <w:pStyle w:val="Standard"/>
              <w:widowControl w:val="0"/>
              <w:jc w:val="right"/>
              <w:rPr>
                <w:ins w:id="44" w:author="Anna Pozzi" w:date="2022-11-03T10:10:00Z"/>
              </w:rPr>
            </w:pPr>
            <w:ins w:id="45" w:author="Anna Pozzi" w:date="2022-11-03T10:10:00Z">
              <w:r>
                <w:t>Average</w:t>
              </w:r>
            </w:ins>
          </w:p>
        </w:tc>
        <w:tc>
          <w:tcPr>
            <w:tcW w:w="1475" w:type="dxa"/>
            <w:shd w:val="clear" w:color="auto" w:fill="auto"/>
            <w:tcMar>
              <w:top w:w="100" w:type="dxa"/>
              <w:left w:w="100" w:type="dxa"/>
              <w:bottom w:w="100" w:type="dxa"/>
              <w:right w:w="100" w:type="dxa"/>
            </w:tcMar>
            <w:vAlign w:val="bottom"/>
          </w:tcPr>
          <w:p w14:paraId="1CCDCE4B" w14:textId="77777777" w:rsidR="009018F5" w:rsidRDefault="009018F5" w:rsidP="00580BCE">
            <w:pPr>
              <w:pStyle w:val="Standard"/>
              <w:widowControl w:val="0"/>
              <w:jc w:val="center"/>
              <w:rPr>
                <w:ins w:id="46" w:author="Anna Pozzi" w:date="2022-11-03T10:10:00Z"/>
              </w:rPr>
            </w:pPr>
            <w:ins w:id="47" w:author="Anna Pozzi" w:date="2022-11-03T10:10:00Z">
              <w:r>
                <w:t>0.350</w:t>
              </w:r>
            </w:ins>
          </w:p>
        </w:tc>
        <w:tc>
          <w:tcPr>
            <w:tcW w:w="1475" w:type="dxa"/>
            <w:shd w:val="clear" w:color="auto" w:fill="auto"/>
            <w:tcMar>
              <w:top w:w="100" w:type="dxa"/>
              <w:left w:w="100" w:type="dxa"/>
              <w:bottom w:w="100" w:type="dxa"/>
              <w:right w:w="100" w:type="dxa"/>
            </w:tcMar>
            <w:vAlign w:val="bottom"/>
          </w:tcPr>
          <w:p w14:paraId="1E6FC54D" w14:textId="77777777" w:rsidR="009018F5" w:rsidRDefault="009018F5" w:rsidP="00580BCE">
            <w:pPr>
              <w:pStyle w:val="Standard"/>
              <w:widowControl w:val="0"/>
              <w:jc w:val="center"/>
              <w:rPr>
                <w:ins w:id="48" w:author="Anna Pozzi" w:date="2022-11-03T10:10:00Z"/>
              </w:rPr>
            </w:pPr>
            <w:ins w:id="49" w:author="Anna Pozzi" w:date="2022-11-03T10:10:00Z">
              <w:r>
                <w:t>0.557</w:t>
              </w:r>
            </w:ins>
          </w:p>
        </w:tc>
        <w:tc>
          <w:tcPr>
            <w:tcW w:w="1476" w:type="dxa"/>
            <w:shd w:val="clear" w:color="auto" w:fill="auto"/>
            <w:tcMar>
              <w:top w:w="100" w:type="dxa"/>
              <w:left w:w="100" w:type="dxa"/>
              <w:bottom w:w="100" w:type="dxa"/>
              <w:right w:w="100" w:type="dxa"/>
            </w:tcMar>
            <w:vAlign w:val="bottom"/>
          </w:tcPr>
          <w:p w14:paraId="40F0DB56" w14:textId="77777777" w:rsidR="009018F5" w:rsidRDefault="009018F5" w:rsidP="00580BCE">
            <w:pPr>
              <w:pStyle w:val="Standard"/>
              <w:widowControl w:val="0"/>
              <w:jc w:val="center"/>
              <w:rPr>
                <w:ins w:id="50" w:author="Anna Pozzi" w:date="2022-11-03T10:10:00Z"/>
              </w:rPr>
            </w:pPr>
            <w:ins w:id="51" w:author="Anna Pozzi" w:date="2022-11-03T10:10:00Z">
              <w:r>
                <w:t>0.245</w:t>
              </w:r>
            </w:ins>
          </w:p>
        </w:tc>
      </w:tr>
      <w:tr w:rsidR="009018F5" w14:paraId="1C83D76F" w14:textId="77777777" w:rsidTr="00580BCE">
        <w:tblPrEx>
          <w:tblCellMar>
            <w:top w:w="0" w:type="dxa"/>
            <w:bottom w:w="0" w:type="dxa"/>
          </w:tblCellMar>
        </w:tblPrEx>
        <w:trPr>
          <w:trHeight w:val="470"/>
          <w:ins w:id="52" w:author="Anna Pozzi" w:date="2022-11-03T10:10:00Z"/>
        </w:trPr>
        <w:tc>
          <w:tcPr>
            <w:tcW w:w="2250" w:type="dxa"/>
            <w:vMerge/>
            <w:tcBorders>
              <w:bottom w:val="single" w:sz="4" w:space="0" w:color="000000"/>
            </w:tcBorders>
            <w:shd w:val="clear" w:color="auto" w:fill="auto"/>
            <w:tcMar>
              <w:top w:w="100" w:type="dxa"/>
              <w:left w:w="100" w:type="dxa"/>
              <w:bottom w:w="100" w:type="dxa"/>
              <w:right w:w="100" w:type="dxa"/>
            </w:tcMar>
            <w:vAlign w:val="center"/>
          </w:tcPr>
          <w:p w14:paraId="796DB15C" w14:textId="77777777" w:rsidR="009018F5" w:rsidRDefault="009018F5" w:rsidP="00580BCE">
            <w:pPr>
              <w:rPr>
                <w:ins w:id="53" w:author="Anna Pozzi" w:date="2022-11-03T10:10:00Z"/>
              </w:rPr>
            </w:pPr>
          </w:p>
        </w:tc>
        <w:tc>
          <w:tcPr>
            <w:tcW w:w="2184" w:type="dxa"/>
            <w:tcBorders>
              <w:bottom w:val="single" w:sz="4" w:space="0" w:color="000000"/>
            </w:tcBorders>
            <w:shd w:val="clear" w:color="auto" w:fill="auto"/>
            <w:tcMar>
              <w:top w:w="100" w:type="dxa"/>
              <w:left w:w="100" w:type="dxa"/>
              <w:bottom w:w="100" w:type="dxa"/>
              <w:right w:w="100" w:type="dxa"/>
            </w:tcMar>
            <w:vAlign w:val="bottom"/>
          </w:tcPr>
          <w:p w14:paraId="0039FECD" w14:textId="77777777" w:rsidR="009018F5" w:rsidRDefault="009018F5" w:rsidP="00580BCE">
            <w:pPr>
              <w:pStyle w:val="Standard"/>
              <w:widowControl w:val="0"/>
              <w:jc w:val="right"/>
              <w:rPr>
                <w:ins w:id="54" w:author="Anna Pozzi" w:date="2022-11-03T10:10:00Z"/>
              </w:rPr>
            </w:pPr>
            <w:ins w:id="55" w:author="Anna Pozzi" w:date="2022-11-03T10:10:00Z">
              <w:r>
                <w:t>p-value</w:t>
              </w:r>
            </w:ins>
          </w:p>
        </w:tc>
        <w:tc>
          <w:tcPr>
            <w:tcW w:w="1475" w:type="dxa"/>
            <w:tcBorders>
              <w:bottom w:val="single" w:sz="4" w:space="0" w:color="000000"/>
            </w:tcBorders>
            <w:shd w:val="clear" w:color="auto" w:fill="auto"/>
            <w:tcMar>
              <w:top w:w="100" w:type="dxa"/>
              <w:left w:w="100" w:type="dxa"/>
              <w:bottom w:w="100" w:type="dxa"/>
              <w:right w:w="100" w:type="dxa"/>
            </w:tcMar>
            <w:vAlign w:val="bottom"/>
          </w:tcPr>
          <w:p w14:paraId="4BF0B2FF" w14:textId="77777777" w:rsidR="009018F5" w:rsidRDefault="009018F5" w:rsidP="00580BCE">
            <w:pPr>
              <w:pStyle w:val="Standard"/>
              <w:widowControl w:val="0"/>
              <w:jc w:val="center"/>
              <w:rPr>
                <w:ins w:id="56" w:author="Anna Pozzi" w:date="2022-11-03T10:10:00Z"/>
              </w:rPr>
            </w:pPr>
            <w:ins w:id="57" w:author="Anna Pozzi" w:date="2022-11-03T10:10:00Z">
              <w:r>
                <w:t>0.083</w:t>
              </w:r>
            </w:ins>
          </w:p>
        </w:tc>
        <w:tc>
          <w:tcPr>
            <w:tcW w:w="1475" w:type="dxa"/>
            <w:tcBorders>
              <w:bottom w:val="single" w:sz="4" w:space="0" w:color="000000"/>
            </w:tcBorders>
            <w:shd w:val="clear" w:color="auto" w:fill="auto"/>
            <w:tcMar>
              <w:top w:w="100" w:type="dxa"/>
              <w:left w:w="100" w:type="dxa"/>
              <w:bottom w:w="100" w:type="dxa"/>
              <w:right w:w="100" w:type="dxa"/>
            </w:tcMar>
            <w:vAlign w:val="bottom"/>
          </w:tcPr>
          <w:p w14:paraId="6C0FC723" w14:textId="77777777" w:rsidR="009018F5" w:rsidRDefault="009018F5" w:rsidP="00580BCE">
            <w:pPr>
              <w:pStyle w:val="Standard"/>
              <w:widowControl w:val="0"/>
              <w:jc w:val="center"/>
              <w:rPr>
                <w:ins w:id="58" w:author="Anna Pozzi" w:date="2022-11-03T10:10:00Z"/>
              </w:rPr>
            </w:pPr>
            <w:ins w:id="59" w:author="Anna Pozzi" w:date="2022-11-03T10:10:00Z">
              <w:r>
                <w:t>0.267</w:t>
              </w:r>
            </w:ins>
          </w:p>
        </w:tc>
        <w:tc>
          <w:tcPr>
            <w:tcW w:w="1476" w:type="dxa"/>
            <w:tcBorders>
              <w:bottom w:val="single" w:sz="4" w:space="0" w:color="000000"/>
            </w:tcBorders>
            <w:shd w:val="clear" w:color="auto" w:fill="auto"/>
            <w:tcMar>
              <w:top w:w="100" w:type="dxa"/>
              <w:left w:w="100" w:type="dxa"/>
              <w:bottom w:w="100" w:type="dxa"/>
              <w:right w:w="100" w:type="dxa"/>
            </w:tcMar>
            <w:vAlign w:val="bottom"/>
          </w:tcPr>
          <w:p w14:paraId="34578486" w14:textId="77777777" w:rsidR="009018F5" w:rsidRDefault="009018F5" w:rsidP="00580BCE">
            <w:pPr>
              <w:pStyle w:val="Standard"/>
              <w:widowControl w:val="0"/>
              <w:jc w:val="center"/>
              <w:rPr>
                <w:ins w:id="60" w:author="Anna Pozzi" w:date="2022-11-03T10:10:00Z"/>
              </w:rPr>
            </w:pPr>
            <w:ins w:id="61" w:author="Anna Pozzi" w:date="2022-11-03T10:10:00Z">
              <w:r>
                <w:t>0.285</w:t>
              </w:r>
            </w:ins>
          </w:p>
        </w:tc>
      </w:tr>
    </w:tbl>
    <w:p w14:paraId="035B2018" w14:textId="6C6CECD2" w:rsidR="00EE655F" w:rsidDel="009018F5" w:rsidRDefault="00EE655F" w:rsidP="00EE655F">
      <w:pPr>
        <w:spacing w:after="0" w:line="480" w:lineRule="auto"/>
        <w:jc w:val="both"/>
        <w:rPr>
          <w:del w:id="62" w:author="Anna Pozzi" w:date="2022-11-03T10:09:00Z"/>
          <w:b/>
          <w:sz w:val="24"/>
          <w:szCs w:val="24"/>
          <w:lang w:val="en-US"/>
        </w:rPr>
      </w:pPr>
    </w:p>
    <w:p w14:paraId="59EAEDFE" w14:textId="489C7709" w:rsidR="00EE655F" w:rsidRPr="00A520CF" w:rsidDel="009018F5" w:rsidRDefault="00EE655F" w:rsidP="00EE655F">
      <w:pPr>
        <w:spacing w:after="0" w:line="480" w:lineRule="auto"/>
        <w:jc w:val="both"/>
        <w:rPr>
          <w:del w:id="63" w:author="Anna Pozzi" w:date="2022-11-03T10:06:00Z"/>
          <w:b/>
          <w:sz w:val="24"/>
          <w:szCs w:val="24"/>
          <w:highlight w:val="green"/>
          <w:lang w:val="en-US"/>
        </w:rPr>
      </w:pPr>
      <w:del w:id="64" w:author="Anna Pozzi" w:date="2022-11-03T10:06:00Z">
        <w:r w:rsidRPr="00A520CF" w:rsidDel="009018F5">
          <w:rPr>
            <w:b/>
            <w:sz w:val="24"/>
            <w:szCs w:val="24"/>
            <w:highlight w:val="green"/>
            <w:lang w:val="en-US"/>
          </w:rPr>
          <w:delText>Table 3. Average values for Shannon and Simpson richness indexes for all samples, computed at three different taxa levels. Significance test p-values computed via Wilcoxon rank sum test.</w:delText>
        </w:r>
      </w:del>
    </w:p>
    <w:tbl>
      <w:tblPr>
        <w:tblW w:w="886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60"/>
        <w:gridCol w:w="1475"/>
        <w:gridCol w:w="1475"/>
        <w:gridCol w:w="1475"/>
        <w:gridCol w:w="1475"/>
      </w:tblGrid>
      <w:tr w:rsidR="00EE655F" w:rsidRPr="009018F5" w:rsidDel="009018F5" w14:paraId="74A86D71" w14:textId="790FF942" w:rsidTr="00580BCE">
        <w:trPr>
          <w:trHeight w:val="470"/>
          <w:del w:id="65" w:author="Anna Pozzi" w:date="2022-11-03T10:06:00Z"/>
        </w:trPr>
        <w:tc>
          <w:tcPr>
            <w:tcW w:w="4435" w:type="dxa"/>
            <w:gridSpan w:val="2"/>
            <w:tcMar>
              <w:top w:w="100" w:type="dxa"/>
              <w:left w:w="100" w:type="dxa"/>
              <w:bottom w:w="100" w:type="dxa"/>
              <w:right w:w="100" w:type="dxa"/>
            </w:tcMar>
          </w:tcPr>
          <w:p w14:paraId="24B908BC" w14:textId="358F76A7" w:rsidR="00EE655F" w:rsidRPr="00A520CF" w:rsidDel="009018F5" w:rsidRDefault="00EE655F" w:rsidP="00580BCE">
            <w:pPr>
              <w:widowControl w:val="0"/>
              <w:spacing w:after="0"/>
              <w:rPr>
                <w:del w:id="66" w:author="Anna Pozzi" w:date="2022-11-03T10:06:00Z"/>
                <w:sz w:val="24"/>
                <w:szCs w:val="24"/>
                <w:highlight w:val="green"/>
                <w:lang w:val="en-US"/>
              </w:rPr>
            </w:pPr>
          </w:p>
        </w:tc>
        <w:tc>
          <w:tcPr>
            <w:tcW w:w="4425" w:type="dxa"/>
            <w:gridSpan w:val="3"/>
            <w:tcMar>
              <w:top w:w="100" w:type="dxa"/>
              <w:left w:w="100" w:type="dxa"/>
              <w:bottom w:w="100" w:type="dxa"/>
              <w:right w:w="100" w:type="dxa"/>
            </w:tcMar>
            <w:vAlign w:val="center"/>
          </w:tcPr>
          <w:p w14:paraId="6990D781" w14:textId="15FBD466" w:rsidR="00EE655F" w:rsidRPr="009018F5" w:rsidDel="009018F5" w:rsidRDefault="00EE655F" w:rsidP="00580BCE">
            <w:pPr>
              <w:widowControl w:val="0"/>
              <w:spacing w:after="0"/>
              <w:jc w:val="center"/>
              <w:rPr>
                <w:del w:id="67" w:author="Anna Pozzi" w:date="2022-11-03T10:06:00Z"/>
                <w:highlight w:val="green"/>
                <w:lang w:val="en-US"/>
                <w:rPrChange w:id="68" w:author="Anna Pozzi" w:date="2022-11-03T10:09:00Z">
                  <w:rPr>
                    <w:del w:id="69" w:author="Anna Pozzi" w:date="2022-11-03T10:06:00Z"/>
                    <w:highlight w:val="green"/>
                  </w:rPr>
                </w:rPrChange>
              </w:rPr>
            </w:pPr>
            <w:del w:id="70" w:author="Anna Pozzi" w:date="2022-11-03T10:06:00Z">
              <w:r w:rsidRPr="009018F5" w:rsidDel="009018F5">
                <w:rPr>
                  <w:b/>
                  <w:highlight w:val="green"/>
                  <w:lang w:val="en-US"/>
                  <w:rPrChange w:id="71" w:author="Anna Pozzi" w:date="2022-11-03T10:09:00Z">
                    <w:rPr>
                      <w:b/>
                      <w:highlight w:val="green"/>
                    </w:rPr>
                  </w:rPrChange>
                </w:rPr>
                <w:delText>Taxa level</w:delText>
              </w:r>
            </w:del>
          </w:p>
        </w:tc>
      </w:tr>
      <w:tr w:rsidR="00EE655F" w:rsidRPr="009018F5" w:rsidDel="009018F5" w14:paraId="66456BD0" w14:textId="1B496EE9" w:rsidTr="00580BCE">
        <w:trPr>
          <w:trHeight w:val="470"/>
          <w:del w:id="72" w:author="Anna Pozzi" w:date="2022-11-03T10:06:00Z"/>
        </w:trPr>
        <w:tc>
          <w:tcPr>
            <w:tcW w:w="2960" w:type="dxa"/>
            <w:shd w:val="clear" w:color="auto" w:fill="auto"/>
            <w:tcMar>
              <w:top w:w="100" w:type="dxa"/>
              <w:left w:w="100" w:type="dxa"/>
              <w:bottom w:w="100" w:type="dxa"/>
              <w:right w:w="100" w:type="dxa"/>
            </w:tcMar>
          </w:tcPr>
          <w:p w14:paraId="7C7B725F" w14:textId="78934055" w:rsidR="00EE655F" w:rsidRPr="009018F5" w:rsidDel="009018F5" w:rsidRDefault="00EE655F" w:rsidP="00580BCE">
            <w:pPr>
              <w:widowControl w:val="0"/>
              <w:spacing w:after="0"/>
              <w:rPr>
                <w:del w:id="73" w:author="Anna Pozzi" w:date="2022-11-03T10:06:00Z"/>
                <w:highlight w:val="green"/>
                <w:lang w:val="en-US"/>
                <w:rPrChange w:id="74" w:author="Anna Pozzi" w:date="2022-11-03T10:09:00Z">
                  <w:rPr>
                    <w:del w:id="75" w:author="Anna Pozzi" w:date="2022-11-03T10:06:00Z"/>
                    <w:highlight w:val="green"/>
                  </w:rPr>
                </w:rPrChange>
              </w:rPr>
            </w:pPr>
            <w:del w:id="76" w:author="Anna Pozzi" w:date="2022-11-03T10:06:00Z">
              <w:r w:rsidRPr="009018F5" w:rsidDel="009018F5">
                <w:rPr>
                  <w:b/>
                  <w:highlight w:val="green"/>
                  <w:lang w:val="en-US"/>
                  <w:rPrChange w:id="77" w:author="Anna Pozzi" w:date="2022-11-03T10:09:00Z">
                    <w:rPr>
                      <w:b/>
                      <w:highlight w:val="green"/>
                    </w:rPr>
                  </w:rPrChange>
                </w:rPr>
                <w:delText>Richness index</w:delText>
              </w:r>
            </w:del>
          </w:p>
        </w:tc>
        <w:tc>
          <w:tcPr>
            <w:tcW w:w="1475" w:type="dxa"/>
            <w:shd w:val="clear" w:color="auto" w:fill="auto"/>
            <w:tcMar>
              <w:top w:w="100" w:type="dxa"/>
              <w:left w:w="100" w:type="dxa"/>
              <w:bottom w:w="100" w:type="dxa"/>
              <w:right w:w="100" w:type="dxa"/>
            </w:tcMar>
          </w:tcPr>
          <w:p w14:paraId="26DF9D20" w14:textId="66F324C5" w:rsidR="00EE655F" w:rsidRPr="009018F5" w:rsidDel="009018F5" w:rsidRDefault="00EE655F" w:rsidP="00580BCE">
            <w:pPr>
              <w:widowControl w:val="0"/>
              <w:spacing w:after="0"/>
              <w:jc w:val="center"/>
              <w:rPr>
                <w:del w:id="78" w:author="Anna Pozzi" w:date="2022-11-03T10:06:00Z"/>
                <w:highlight w:val="green"/>
                <w:lang w:val="en-US"/>
                <w:rPrChange w:id="79" w:author="Anna Pozzi" w:date="2022-11-03T10:09:00Z">
                  <w:rPr>
                    <w:del w:id="80" w:author="Anna Pozzi" w:date="2022-11-03T10:06:00Z"/>
                    <w:highlight w:val="green"/>
                  </w:rPr>
                </w:rPrChange>
              </w:rPr>
            </w:pPr>
            <w:del w:id="81" w:author="Anna Pozzi" w:date="2022-11-03T10:06:00Z">
              <w:r w:rsidRPr="009018F5" w:rsidDel="009018F5">
                <w:rPr>
                  <w:b/>
                  <w:highlight w:val="green"/>
                  <w:lang w:val="en-US"/>
                  <w:rPrChange w:id="82" w:author="Anna Pozzi" w:date="2022-11-03T10:09:00Z">
                    <w:rPr>
                      <w:b/>
                      <w:highlight w:val="green"/>
                    </w:rPr>
                  </w:rPrChange>
                </w:rPr>
                <w:delText>Area</w:delText>
              </w:r>
            </w:del>
          </w:p>
        </w:tc>
        <w:tc>
          <w:tcPr>
            <w:tcW w:w="1475" w:type="dxa"/>
            <w:shd w:val="clear" w:color="auto" w:fill="auto"/>
            <w:tcMar>
              <w:top w:w="100" w:type="dxa"/>
              <w:left w:w="100" w:type="dxa"/>
              <w:bottom w:w="100" w:type="dxa"/>
              <w:right w:w="100" w:type="dxa"/>
            </w:tcMar>
          </w:tcPr>
          <w:p w14:paraId="6B9B9CC7" w14:textId="7AD05801" w:rsidR="00EE655F" w:rsidRPr="009018F5" w:rsidDel="009018F5" w:rsidRDefault="00EE655F" w:rsidP="00580BCE">
            <w:pPr>
              <w:widowControl w:val="0"/>
              <w:spacing w:after="0"/>
              <w:jc w:val="center"/>
              <w:rPr>
                <w:del w:id="83" w:author="Anna Pozzi" w:date="2022-11-03T10:06:00Z"/>
                <w:highlight w:val="green"/>
                <w:lang w:val="en-US"/>
                <w:rPrChange w:id="84" w:author="Anna Pozzi" w:date="2022-11-03T10:09:00Z">
                  <w:rPr>
                    <w:del w:id="85" w:author="Anna Pozzi" w:date="2022-11-03T10:06:00Z"/>
                    <w:highlight w:val="green"/>
                  </w:rPr>
                </w:rPrChange>
              </w:rPr>
            </w:pPr>
            <w:del w:id="86" w:author="Anna Pozzi" w:date="2022-11-03T10:06:00Z">
              <w:r w:rsidRPr="009018F5" w:rsidDel="009018F5">
                <w:rPr>
                  <w:b/>
                  <w:highlight w:val="green"/>
                  <w:lang w:val="en-US"/>
                  <w:rPrChange w:id="87" w:author="Anna Pozzi" w:date="2022-11-03T10:09:00Z">
                    <w:rPr>
                      <w:b/>
                      <w:highlight w:val="green"/>
                    </w:rPr>
                  </w:rPrChange>
                </w:rPr>
                <w:delText>Family</w:delText>
              </w:r>
            </w:del>
          </w:p>
        </w:tc>
        <w:tc>
          <w:tcPr>
            <w:tcW w:w="1475" w:type="dxa"/>
            <w:shd w:val="clear" w:color="auto" w:fill="auto"/>
            <w:tcMar>
              <w:top w:w="100" w:type="dxa"/>
              <w:left w:w="100" w:type="dxa"/>
              <w:bottom w:w="100" w:type="dxa"/>
              <w:right w:w="100" w:type="dxa"/>
            </w:tcMar>
          </w:tcPr>
          <w:p w14:paraId="4BDA7B6C" w14:textId="47BEA225" w:rsidR="00EE655F" w:rsidRPr="009018F5" w:rsidDel="009018F5" w:rsidRDefault="00EE655F" w:rsidP="00580BCE">
            <w:pPr>
              <w:widowControl w:val="0"/>
              <w:spacing w:after="0"/>
              <w:jc w:val="center"/>
              <w:rPr>
                <w:del w:id="88" w:author="Anna Pozzi" w:date="2022-11-03T10:06:00Z"/>
                <w:highlight w:val="green"/>
                <w:lang w:val="en-US"/>
                <w:rPrChange w:id="89" w:author="Anna Pozzi" w:date="2022-11-03T10:09:00Z">
                  <w:rPr>
                    <w:del w:id="90" w:author="Anna Pozzi" w:date="2022-11-03T10:06:00Z"/>
                    <w:highlight w:val="green"/>
                  </w:rPr>
                </w:rPrChange>
              </w:rPr>
            </w:pPr>
            <w:del w:id="91" w:author="Anna Pozzi" w:date="2022-11-03T10:06:00Z">
              <w:r w:rsidRPr="009018F5" w:rsidDel="009018F5">
                <w:rPr>
                  <w:b/>
                  <w:highlight w:val="green"/>
                  <w:lang w:val="en-US"/>
                  <w:rPrChange w:id="92" w:author="Anna Pozzi" w:date="2022-11-03T10:09:00Z">
                    <w:rPr>
                      <w:b/>
                      <w:highlight w:val="green"/>
                    </w:rPr>
                  </w:rPrChange>
                </w:rPr>
                <w:delText>Genera</w:delText>
              </w:r>
            </w:del>
          </w:p>
        </w:tc>
        <w:tc>
          <w:tcPr>
            <w:tcW w:w="1475" w:type="dxa"/>
            <w:shd w:val="clear" w:color="auto" w:fill="auto"/>
            <w:tcMar>
              <w:top w:w="100" w:type="dxa"/>
              <w:left w:w="100" w:type="dxa"/>
              <w:bottom w:w="100" w:type="dxa"/>
              <w:right w:w="100" w:type="dxa"/>
            </w:tcMar>
          </w:tcPr>
          <w:p w14:paraId="17BDC543" w14:textId="1E0E07AE" w:rsidR="00EE655F" w:rsidRPr="009018F5" w:rsidDel="009018F5" w:rsidRDefault="00EE655F" w:rsidP="00580BCE">
            <w:pPr>
              <w:widowControl w:val="0"/>
              <w:spacing w:after="0"/>
              <w:jc w:val="center"/>
              <w:rPr>
                <w:del w:id="93" w:author="Anna Pozzi" w:date="2022-11-03T10:06:00Z"/>
                <w:highlight w:val="green"/>
                <w:lang w:val="en-US"/>
                <w:rPrChange w:id="94" w:author="Anna Pozzi" w:date="2022-11-03T10:09:00Z">
                  <w:rPr>
                    <w:del w:id="95" w:author="Anna Pozzi" w:date="2022-11-03T10:06:00Z"/>
                    <w:highlight w:val="green"/>
                  </w:rPr>
                </w:rPrChange>
              </w:rPr>
            </w:pPr>
            <w:del w:id="96" w:author="Anna Pozzi" w:date="2022-11-03T10:06:00Z">
              <w:r w:rsidRPr="009018F5" w:rsidDel="009018F5">
                <w:rPr>
                  <w:b/>
                  <w:highlight w:val="green"/>
                  <w:lang w:val="en-US"/>
                  <w:rPrChange w:id="97" w:author="Anna Pozzi" w:date="2022-11-03T10:09:00Z">
                    <w:rPr>
                      <w:b/>
                      <w:highlight w:val="green"/>
                    </w:rPr>
                  </w:rPrChange>
                </w:rPr>
                <w:delText>Species</w:delText>
              </w:r>
            </w:del>
          </w:p>
        </w:tc>
      </w:tr>
      <w:tr w:rsidR="00EE655F" w:rsidRPr="009018F5" w:rsidDel="009018F5" w14:paraId="0795066F" w14:textId="4B50F952" w:rsidTr="00580BCE">
        <w:trPr>
          <w:trHeight w:val="470"/>
          <w:del w:id="98" w:author="Anna Pozzi" w:date="2022-11-03T10:06:00Z"/>
        </w:trPr>
        <w:tc>
          <w:tcPr>
            <w:tcW w:w="2960" w:type="dxa"/>
            <w:vMerge w:val="restart"/>
            <w:shd w:val="clear" w:color="auto" w:fill="auto"/>
            <w:tcMar>
              <w:top w:w="100" w:type="dxa"/>
              <w:left w:w="100" w:type="dxa"/>
              <w:bottom w:w="100" w:type="dxa"/>
              <w:right w:w="100" w:type="dxa"/>
            </w:tcMar>
            <w:vAlign w:val="center"/>
          </w:tcPr>
          <w:p w14:paraId="1045E78D" w14:textId="4549F16C" w:rsidR="00EE655F" w:rsidRPr="009018F5" w:rsidDel="009018F5" w:rsidRDefault="00EE655F" w:rsidP="00580BCE">
            <w:pPr>
              <w:widowControl w:val="0"/>
              <w:spacing w:after="0"/>
              <w:rPr>
                <w:del w:id="99" w:author="Anna Pozzi" w:date="2022-11-03T10:06:00Z"/>
                <w:highlight w:val="green"/>
                <w:lang w:val="en-US"/>
                <w:rPrChange w:id="100" w:author="Anna Pozzi" w:date="2022-11-03T10:09:00Z">
                  <w:rPr>
                    <w:del w:id="101" w:author="Anna Pozzi" w:date="2022-11-03T10:06:00Z"/>
                    <w:highlight w:val="green"/>
                  </w:rPr>
                </w:rPrChange>
              </w:rPr>
            </w:pPr>
            <w:del w:id="102" w:author="Anna Pozzi" w:date="2022-11-03T10:06:00Z">
              <w:r w:rsidRPr="009018F5" w:rsidDel="009018F5">
                <w:rPr>
                  <w:highlight w:val="green"/>
                  <w:lang w:val="en-US"/>
                  <w:rPrChange w:id="103" w:author="Anna Pozzi" w:date="2022-11-03T10:09:00Z">
                    <w:rPr>
                      <w:highlight w:val="green"/>
                    </w:rPr>
                  </w:rPrChange>
                </w:rPr>
                <w:delText>Shannon</w:delText>
              </w:r>
            </w:del>
          </w:p>
        </w:tc>
        <w:tc>
          <w:tcPr>
            <w:tcW w:w="1475" w:type="dxa"/>
            <w:shd w:val="clear" w:color="auto" w:fill="auto"/>
            <w:tcMar>
              <w:top w:w="100" w:type="dxa"/>
              <w:left w:w="100" w:type="dxa"/>
              <w:bottom w:w="100" w:type="dxa"/>
              <w:right w:w="100" w:type="dxa"/>
            </w:tcMar>
          </w:tcPr>
          <w:p w14:paraId="64D0CFA8" w14:textId="0E18C92B" w:rsidR="00EE655F" w:rsidRPr="009018F5" w:rsidDel="009018F5" w:rsidRDefault="00EE655F" w:rsidP="00580BCE">
            <w:pPr>
              <w:widowControl w:val="0"/>
              <w:spacing w:after="0"/>
              <w:jc w:val="center"/>
              <w:rPr>
                <w:del w:id="104" w:author="Anna Pozzi" w:date="2022-11-03T10:06:00Z"/>
                <w:highlight w:val="green"/>
                <w:lang w:val="en-US"/>
                <w:rPrChange w:id="105" w:author="Anna Pozzi" w:date="2022-11-03T10:09:00Z">
                  <w:rPr>
                    <w:del w:id="106" w:author="Anna Pozzi" w:date="2022-11-03T10:06:00Z"/>
                    <w:highlight w:val="green"/>
                  </w:rPr>
                </w:rPrChange>
              </w:rPr>
            </w:pPr>
            <w:del w:id="107" w:author="Anna Pozzi" w:date="2022-11-03T10:06:00Z">
              <w:r w:rsidRPr="009018F5" w:rsidDel="009018F5">
                <w:rPr>
                  <w:highlight w:val="green"/>
                  <w:lang w:val="en-US"/>
                  <w:rPrChange w:id="108" w:author="Anna Pozzi" w:date="2022-11-03T10:09:00Z">
                    <w:rPr>
                      <w:highlight w:val="green"/>
                    </w:rPr>
                  </w:rPrChange>
                </w:rPr>
                <w:delText>GP</w:delText>
              </w:r>
            </w:del>
          </w:p>
        </w:tc>
        <w:tc>
          <w:tcPr>
            <w:tcW w:w="1475" w:type="dxa"/>
            <w:shd w:val="clear" w:color="auto" w:fill="auto"/>
            <w:tcMar>
              <w:top w:w="100" w:type="dxa"/>
              <w:left w:w="100" w:type="dxa"/>
              <w:bottom w:w="100" w:type="dxa"/>
              <w:right w:w="100" w:type="dxa"/>
            </w:tcMar>
          </w:tcPr>
          <w:p w14:paraId="39BB4C27" w14:textId="1DB40EE0" w:rsidR="00EE655F" w:rsidRPr="009018F5" w:rsidDel="009018F5" w:rsidRDefault="00EE655F" w:rsidP="00580BCE">
            <w:pPr>
              <w:widowControl w:val="0"/>
              <w:spacing w:after="0"/>
              <w:jc w:val="center"/>
              <w:rPr>
                <w:del w:id="109" w:author="Anna Pozzi" w:date="2022-11-03T10:06:00Z"/>
                <w:highlight w:val="green"/>
                <w:lang w:val="en-US"/>
                <w:rPrChange w:id="110" w:author="Anna Pozzi" w:date="2022-11-03T10:09:00Z">
                  <w:rPr>
                    <w:del w:id="111" w:author="Anna Pozzi" w:date="2022-11-03T10:06:00Z"/>
                    <w:highlight w:val="green"/>
                  </w:rPr>
                </w:rPrChange>
              </w:rPr>
            </w:pPr>
            <w:del w:id="112" w:author="Anna Pozzi" w:date="2022-11-03T10:06:00Z">
              <w:r w:rsidRPr="009018F5" w:rsidDel="009018F5">
                <w:rPr>
                  <w:highlight w:val="green"/>
                  <w:lang w:val="en-US"/>
                  <w:rPrChange w:id="113" w:author="Anna Pozzi" w:date="2022-11-03T10:09:00Z">
                    <w:rPr>
                      <w:highlight w:val="green"/>
                    </w:rPr>
                  </w:rPrChange>
                </w:rPr>
                <w:delText>0.684</w:delText>
              </w:r>
            </w:del>
          </w:p>
        </w:tc>
        <w:tc>
          <w:tcPr>
            <w:tcW w:w="1475" w:type="dxa"/>
            <w:shd w:val="clear" w:color="auto" w:fill="auto"/>
            <w:tcMar>
              <w:top w:w="100" w:type="dxa"/>
              <w:left w:w="100" w:type="dxa"/>
              <w:bottom w:w="100" w:type="dxa"/>
              <w:right w:w="100" w:type="dxa"/>
            </w:tcMar>
          </w:tcPr>
          <w:p w14:paraId="61655220" w14:textId="102FFC2D" w:rsidR="00EE655F" w:rsidRPr="009018F5" w:rsidDel="009018F5" w:rsidRDefault="00EE655F" w:rsidP="00580BCE">
            <w:pPr>
              <w:widowControl w:val="0"/>
              <w:spacing w:after="0"/>
              <w:jc w:val="center"/>
              <w:rPr>
                <w:del w:id="114" w:author="Anna Pozzi" w:date="2022-11-03T10:06:00Z"/>
                <w:highlight w:val="green"/>
                <w:lang w:val="en-US"/>
                <w:rPrChange w:id="115" w:author="Anna Pozzi" w:date="2022-11-03T10:09:00Z">
                  <w:rPr>
                    <w:del w:id="116" w:author="Anna Pozzi" w:date="2022-11-03T10:06:00Z"/>
                    <w:highlight w:val="green"/>
                  </w:rPr>
                </w:rPrChange>
              </w:rPr>
            </w:pPr>
            <w:del w:id="117" w:author="Anna Pozzi" w:date="2022-11-03T10:06:00Z">
              <w:r w:rsidRPr="009018F5" w:rsidDel="009018F5">
                <w:rPr>
                  <w:highlight w:val="green"/>
                  <w:lang w:val="en-US"/>
                  <w:rPrChange w:id="118" w:author="Anna Pozzi" w:date="2022-11-03T10:09:00Z">
                    <w:rPr>
                      <w:highlight w:val="green"/>
                    </w:rPr>
                  </w:rPrChange>
                </w:rPr>
                <w:delText>1.038</w:delText>
              </w:r>
            </w:del>
          </w:p>
        </w:tc>
        <w:tc>
          <w:tcPr>
            <w:tcW w:w="1475" w:type="dxa"/>
            <w:shd w:val="clear" w:color="auto" w:fill="auto"/>
            <w:tcMar>
              <w:top w:w="100" w:type="dxa"/>
              <w:left w:w="100" w:type="dxa"/>
              <w:bottom w:w="100" w:type="dxa"/>
              <w:right w:w="100" w:type="dxa"/>
            </w:tcMar>
          </w:tcPr>
          <w:p w14:paraId="070C8D4A" w14:textId="7A092157" w:rsidR="00EE655F" w:rsidRPr="009018F5" w:rsidDel="009018F5" w:rsidRDefault="00EE655F" w:rsidP="00580BCE">
            <w:pPr>
              <w:widowControl w:val="0"/>
              <w:spacing w:after="0"/>
              <w:jc w:val="center"/>
              <w:rPr>
                <w:del w:id="119" w:author="Anna Pozzi" w:date="2022-11-03T10:06:00Z"/>
                <w:highlight w:val="green"/>
                <w:lang w:val="en-US"/>
                <w:rPrChange w:id="120" w:author="Anna Pozzi" w:date="2022-11-03T10:09:00Z">
                  <w:rPr>
                    <w:del w:id="121" w:author="Anna Pozzi" w:date="2022-11-03T10:06:00Z"/>
                    <w:highlight w:val="green"/>
                  </w:rPr>
                </w:rPrChange>
              </w:rPr>
            </w:pPr>
            <w:del w:id="122" w:author="Anna Pozzi" w:date="2022-11-03T10:06:00Z">
              <w:r w:rsidRPr="009018F5" w:rsidDel="009018F5">
                <w:rPr>
                  <w:highlight w:val="green"/>
                  <w:lang w:val="en-US"/>
                  <w:rPrChange w:id="123" w:author="Anna Pozzi" w:date="2022-11-03T10:09:00Z">
                    <w:rPr>
                      <w:highlight w:val="green"/>
                    </w:rPr>
                  </w:rPrChange>
                </w:rPr>
                <w:delText>0.46</w:delText>
              </w:r>
            </w:del>
          </w:p>
        </w:tc>
      </w:tr>
      <w:tr w:rsidR="00EE655F" w:rsidRPr="009018F5" w:rsidDel="009018F5" w14:paraId="47D299F9" w14:textId="581E23F4" w:rsidTr="00580BCE">
        <w:trPr>
          <w:trHeight w:val="470"/>
          <w:del w:id="124" w:author="Anna Pozzi" w:date="2022-11-03T10:06:00Z"/>
        </w:trPr>
        <w:tc>
          <w:tcPr>
            <w:tcW w:w="2960" w:type="dxa"/>
            <w:vMerge/>
            <w:shd w:val="clear" w:color="auto" w:fill="auto"/>
            <w:tcMar>
              <w:top w:w="100" w:type="dxa"/>
              <w:left w:w="100" w:type="dxa"/>
              <w:bottom w:w="100" w:type="dxa"/>
              <w:right w:w="100" w:type="dxa"/>
            </w:tcMar>
            <w:vAlign w:val="center"/>
          </w:tcPr>
          <w:p w14:paraId="7B248CCA" w14:textId="7C799C39" w:rsidR="00EE655F" w:rsidRPr="009018F5" w:rsidDel="009018F5" w:rsidRDefault="00EE655F" w:rsidP="00580BCE">
            <w:pPr>
              <w:widowControl w:val="0"/>
              <w:pBdr>
                <w:top w:val="nil"/>
                <w:left w:val="nil"/>
                <w:bottom w:val="nil"/>
                <w:right w:val="nil"/>
                <w:between w:val="nil"/>
              </w:pBdr>
              <w:spacing w:after="0"/>
              <w:rPr>
                <w:del w:id="125" w:author="Anna Pozzi" w:date="2022-11-03T10:06:00Z"/>
                <w:highlight w:val="green"/>
                <w:lang w:val="en-US"/>
                <w:rPrChange w:id="126" w:author="Anna Pozzi" w:date="2022-11-03T10:09:00Z">
                  <w:rPr>
                    <w:del w:id="127" w:author="Anna Pozzi" w:date="2022-11-03T10:06:00Z"/>
                    <w:highlight w:val="green"/>
                  </w:rPr>
                </w:rPrChange>
              </w:rPr>
            </w:pPr>
          </w:p>
        </w:tc>
        <w:tc>
          <w:tcPr>
            <w:tcW w:w="1475" w:type="dxa"/>
            <w:shd w:val="clear" w:color="auto" w:fill="auto"/>
            <w:tcMar>
              <w:top w:w="100" w:type="dxa"/>
              <w:left w:w="100" w:type="dxa"/>
              <w:bottom w:w="100" w:type="dxa"/>
              <w:right w:w="100" w:type="dxa"/>
            </w:tcMar>
          </w:tcPr>
          <w:p w14:paraId="443A11A0" w14:textId="094F1B30" w:rsidR="00EE655F" w:rsidRPr="009018F5" w:rsidDel="009018F5" w:rsidRDefault="00EE655F" w:rsidP="00580BCE">
            <w:pPr>
              <w:widowControl w:val="0"/>
              <w:spacing w:after="0"/>
              <w:jc w:val="center"/>
              <w:rPr>
                <w:del w:id="128" w:author="Anna Pozzi" w:date="2022-11-03T10:06:00Z"/>
                <w:highlight w:val="green"/>
                <w:lang w:val="en-US"/>
                <w:rPrChange w:id="129" w:author="Anna Pozzi" w:date="2022-11-03T10:09:00Z">
                  <w:rPr>
                    <w:del w:id="130" w:author="Anna Pozzi" w:date="2022-11-03T10:06:00Z"/>
                    <w:highlight w:val="green"/>
                  </w:rPr>
                </w:rPrChange>
              </w:rPr>
            </w:pPr>
            <w:del w:id="131" w:author="Anna Pozzi" w:date="2022-11-03T10:06:00Z">
              <w:r w:rsidRPr="009018F5" w:rsidDel="009018F5">
                <w:rPr>
                  <w:highlight w:val="green"/>
                  <w:lang w:val="en-US"/>
                  <w:rPrChange w:id="132" w:author="Anna Pozzi" w:date="2022-11-03T10:09:00Z">
                    <w:rPr>
                      <w:highlight w:val="green"/>
                    </w:rPr>
                  </w:rPrChange>
                </w:rPr>
                <w:delText>outside</w:delText>
              </w:r>
            </w:del>
          </w:p>
        </w:tc>
        <w:tc>
          <w:tcPr>
            <w:tcW w:w="1475" w:type="dxa"/>
            <w:shd w:val="clear" w:color="auto" w:fill="auto"/>
            <w:tcMar>
              <w:top w:w="100" w:type="dxa"/>
              <w:left w:w="100" w:type="dxa"/>
              <w:bottom w:w="100" w:type="dxa"/>
              <w:right w:w="100" w:type="dxa"/>
            </w:tcMar>
          </w:tcPr>
          <w:p w14:paraId="02C304DD" w14:textId="4357E6A2" w:rsidR="00EE655F" w:rsidRPr="009018F5" w:rsidDel="009018F5" w:rsidRDefault="00EE655F" w:rsidP="00580BCE">
            <w:pPr>
              <w:widowControl w:val="0"/>
              <w:spacing w:after="0"/>
              <w:jc w:val="center"/>
              <w:rPr>
                <w:del w:id="133" w:author="Anna Pozzi" w:date="2022-11-03T10:06:00Z"/>
                <w:highlight w:val="green"/>
                <w:lang w:val="en-US"/>
                <w:rPrChange w:id="134" w:author="Anna Pozzi" w:date="2022-11-03T10:09:00Z">
                  <w:rPr>
                    <w:del w:id="135" w:author="Anna Pozzi" w:date="2022-11-03T10:06:00Z"/>
                    <w:highlight w:val="green"/>
                  </w:rPr>
                </w:rPrChange>
              </w:rPr>
            </w:pPr>
            <w:del w:id="136" w:author="Anna Pozzi" w:date="2022-11-03T10:06:00Z">
              <w:r w:rsidRPr="009018F5" w:rsidDel="009018F5">
                <w:rPr>
                  <w:highlight w:val="green"/>
                  <w:lang w:val="en-US"/>
                  <w:rPrChange w:id="137" w:author="Anna Pozzi" w:date="2022-11-03T10:09:00Z">
                    <w:rPr>
                      <w:highlight w:val="green"/>
                    </w:rPr>
                  </w:rPrChange>
                </w:rPr>
                <w:delText>0.326</w:delText>
              </w:r>
            </w:del>
          </w:p>
        </w:tc>
        <w:tc>
          <w:tcPr>
            <w:tcW w:w="1475" w:type="dxa"/>
            <w:shd w:val="clear" w:color="auto" w:fill="auto"/>
            <w:tcMar>
              <w:top w:w="100" w:type="dxa"/>
              <w:left w:w="100" w:type="dxa"/>
              <w:bottom w:w="100" w:type="dxa"/>
              <w:right w:w="100" w:type="dxa"/>
            </w:tcMar>
          </w:tcPr>
          <w:p w14:paraId="0E9E4EAE" w14:textId="5880761E" w:rsidR="00EE655F" w:rsidRPr="009018F5" w:rsidDel="009018F5" w:rsidRDefault="00EE655F" w:rsidP="00580BCE">
            <w:pPr>
              <w:widowControl w:val="0"/>
              <w:spacing w:after="0"/>
              <w:jc w:val="center"/>
              <w:rPr>
                <w:del w:id="138" w:author="Anna Pozzi" w:date="2022-11-03T10:06:00Z"/>
                <w:highlight w:val="green"/>
                <w:lang w:val="en-US"/>
                <w:rPrChange w:id="139" w:author="Anna Pozzi" w:date="2022-11-03T10:09:00Z">
                  <w:rPr>
                    <w:del w:id="140" w:author="Anna Pozzi" w:date="2022-11-03T10:06:00Z"/>
                    <w:highlight w:val="green"/>
                  </w:rPr>
                </w:rPrChange>
              </w:rPr>
            </w:pPr>
            <w:del w:id="141" w:author="Anna Pozzi" w:date="2022-11-03T10:06:00Z">
              <w:r w:rsidRPr="009018F5" w:rsidDel="009018F5">
                <w:rPr>
                  <w:highlight w:val="green"/>
                  <w:lang w:val="en-US"/>
                  <w:rPrChange w:id="142" w:author="Anna Pozzi" w:date="2022-11-03T10:09:00Z">
                    <w:rPr>
                      <w:highlight w:val="green"/>
                    </w:rPr>
                  </w:rPrChange>
                </w:rPr>
                <w:delText>0.867</w:delText>
              </w:r>
            </w:del>
          </w:p>
        </w:tc>
        <w:tc>
          <w:tcPr>
            <w:tcW w:w="1475" w:type="dxa"/>
            <w:shd w:val="clear" w:color="auto" w:fill="auto"/>
            <w:tcMar>
              <w:top w:w="100" w:type="dxa"/>
              <w:left w:w="100" w:type="dxa"/>
              <w:bottom w:w="100" w:type="dxa"/>
              <w:right w:w="100" w:type="dxa"/>
            </w:tcMar>
          </w:tcPr>
          <w:p w14:paraId="6A3D2C1F" w14:textId="65D93048" w:rsidR="00EE655F" w:rsidRPr="009018F5" w:rsidDel="009018F5" w:rsidRDefault="00EE655F" w:rsidP="00580BCE">
            <w:pPr>
              <w:widowControl w:val="0"/>
              <w:spacing w:after="0"/>
              <w:jc w:val="center"/>
              <w:rPr>
                <w:del w:id="143" w:author="Anna Pozzi" w:date="2022-11-03T10:06:00Z"/>
                <w:highlight w:val="green"/>
                <w:lang w:val="en-US"/>
                <w:rPrChange w:id="144" w:author="Anna Pozzi" w:date="2022-11-03T10:09:00Z">
                  <w:rPr>
                    <w:del w:id="145" w:author="Anna Pozzi" w:date="2022-11-03T10:06:00Z"/>
                    <w:highlight w:val="green"/>
                  </w:rPr>
                </w:rPrChange>
              </w:rPr>
            </w:pPr>
            <w:del w:id="146" w:author="Anna Pozzi" w:date="2022-11-03T10:06:00Z">
              <w:r w:rsidRPr="009018F5" w:rsidDel="009018F5">
                <w:rPr>
                  <w:highlight w:val="green"/>
                  <w:lang w:val="en-US"/>
                  <w:rPrChange w:id="147" w:author="Anna Pozzi" w:date="2022-11-03T10:09:00Z">
                    <w:rPr>
                      <w:highlight w:val="green"/>
                    </w:rPr>
                  </w:rPrChange>
                </w:rPr>
                <w:delText>0.311</w:delText>
              </w:r>
            </w:del>
          </w:p>
        </w:tc>
      </w:tr>
      <w:tr w:rsidR="00EE655F" w:rsidRPr="009018F5" w:rsidDel="009018F5" w14:paraId="66E02783" w14:textId="541599BC" w:rsidTr="00580BCE">
        <w:trPr>
          <w:trHeight w:val="470"/>
          <w:del w:id="148" w:author="Anna Pozzi" w:date="2022-11-03T10:06:00Z"/>
        </w:trPr>
        <w:tc>
          <w:tcPr>
            <w:tcW w:w="2960" w:type="dxa"/>
            <w:vMerge/>
            <w:shd w:val="clear" w:color="auto" w:fill="auto"/>
            <w:tcMar>
              <w:top w:w="100" w:type="dxa"/>
              <w:left w:w="100" w:type="dxa"/>
              <w:bottom w:w="100" w:type="dxa"/>
              <w:right w:w="100" w:type="dxa"/>
            </w:tcMar>
            <w:vAlign w:val="center"/>
          </w:tcPr>
          <w:p w14:paraId="7569B0D5" w14:textId="175633C4" w:rsidR="00EE655F" w:rsidRPr="009018F5" w:rsidDel="009018F5" w:rsidRDefault="00EE655F" w:rsidP="00580BCE">
            <w:pPr>
              <w:widowControl w:val="0"/>
              <w:pBdr>
                <w:top w:val="nil"/>
                <w:left w:val="nil"/>
                <w:bottom w:val="nil"/>
                <w:right w:val="nil"/>
                <w:between w:val="nil"/>
              </w:pBdr>
              <w:spacing w:after="0"/>
              <w:rPr>
                <w:del w:id="149" w:author="Anna Pozzi" w:date="2022-11-03T10:06:00Z"/>
                <w:highlight w:val="green"/>
                <w:lang w:val="en-US"/>
                <w:rPrChange w:id="150" w:author="Anna Pozzi" w:date="2022-11-03T10:09:00Z">
                  <w:rPr>
                    <w:del w:id="151" w:author="Anna Pozzi" w:date="2022-11-03T10:06:00Z"/>
                    <w:highlight w:val="green"/>
                  </w:rPr>
                </w:rPrChange>
              </w:rPr>
            </w:pPr>
          </w:p>
        </w:tc>
        <w:tc>
          <w:tcPr>
            <w:tcW w:w="1475" w:type="dxa"/>
            <w:shd w:val="clear" w:color="auto" w:fill="auto"/>
            <w:tcMar>
              <w:top w:w="100" w:type="dxa"/>
              <w:left w:w="100" w:type="dxa"/>
              <w:bottom w:w="100" w:type="dxa"/>
              <w:right w:w="100" w:type="dxa"/>
            </w:tcMar>
          </w:tcPr>
          <w:p w14:paraId="72B1D13D" w14:textId="3C0E92C5" w:rsidR="00EE655F" w:rsidRPr="009018F5" w:rsidDel="009018F5" w:rsidRDefault="00EE655F" w:rsidP="00580BCE">
            <w:pPr>
              <w:widowControl w:val="0"/>
              <w:spacing w:after="0"/>
              <w:jc w:val="center"/>
              <w:rPr>
                <w:del w:id="152" w:author="Anna Pozzi" w:date="2022-11-03T10:06:00Z"/>
                <w:highlight w:val="green"/>
                <w:lang w:val="en-US"/>
                <w:rPrChange w:id="153" w:author="Anna Pozzi" w:date="2022-11-03T10:09:00Z">
                  <w:rPr>
                    <w:del w:id="154" w:author="Anna Pozzi" w:date="2022-11-03T10:06:00Z"/>
                    <w:highlight w:val="green"/>
                  </w:rPr>
                </w:rPrChange>
              </w:rPr>
            </w:pPr>
            <w:del w:id="155" w:author="Anna Pozzi" w:date="2022-11-03T10:06:00Z">
              <w:r w:rsidRPr="009018F5" w:rsidDel="009018F5">
                <w:rPr>
                  <w:highlight w:val="green"/>
                  <w:lang w:val="en-US"/>
                  <w:rPrChange w:id="156" w:author="Anna Pozzi" w:date="2022-11-03T10:09:00Z">
                    <w:rPr>
                      <w:highlight w:val="green"/>
                    </w:rPr>
                  </w:rPrChange>
                </w:rPr>
                <w:delText>p-value</w:delText>
              </w:r>
            </w:del>
          </w:p>
        </w:tc>
        <w:tc>
          <w:tcPr>
            <w:tcW w:w="1475" w:type="dxa"/>
            <w:shd w:val="clear" w:color="auto" w:fill="auto"/>
            <w:tcMar>
              <w:top w:w="100" w:type="dxa"/>
              <w:left w:w="100" w:type="dxa"/>
              <w:bottom w:w="100" w:type="dxa"/>
              <w:right w:w="100" w:type="dxa"/>
            </w:tcMar>
          </w:tcPr>
          <w:p w14:paraId="2AB506B9" w14:textId="1B4B6727" w:rsidR="00EE655F" w:rsidRPr="009018F5" w:rsidDel="009018F5" w:rsidRDefault="00EE655F" w:rsidP="00580BCE">
            <w:pPr>
              <w:widowControl w:val="0"/>
              <w:spacing w:after="0"/>
              <w:jc w:val="center"/>
              <w:rPr>
                <w:del w:id="157" w:author="Anna Pozzi" w:date="2022-11-03T10:06:00Z"/>
                <w:highlight w:val="green"/>
                <w:lang w:val="en-US"/>
                <w:rPrChange w:id="158" w:author="Anna Pozzi" w:date="2022-11-03T10:09:00Z">
                  <w:rPr>
                    <w:del w:id="159" w:author="Anna Pozzi" w:date="2022-11-03T10:06:00Z"/>
                    <w:highlight w:val="green"/>
                  </w:rPr>
                </w:rPrChange>
              </w:rPr>
            </w:pPr>
            <w:del w:id="160" w:author="Anna Pozzi" w:date="2022-11-03T10:06:00Z">
              <w:r w:rsidRPr="009018F5" w:rsidDel="009018F5">
                <w:rPr>
                  <w:highlight w:val="green"/>
                  <w:lang w:val="en-US"/>
                  <w:rPrChange w:id="161" w:author="Anna Pozzi" w:date="2022-11-03T10:09:00Z">
                    <w:rPr>
                      <w:highlight w:val="green"/>
                    </w:rPr>
                  </w:rPrChange>
                </w:rPr>
                <w:delText>0.108</w:delText>
              </w:r>
            </w:del>
          </w:p>
        </w:tc>
        <w:tc>
          <w:tcPr>
            <w:tcW w:w="1475" w:type="dxa"/>
            <w:shd w:val="clear" w:color="auto" w:fill="auto"/>
            <w:tcMar>
              <w:top w:w="100" w:type="dxa"/>
              <w:left w:w="100" w:type="dxa"/>
              <w:bottom w:w="100" w:type="dxa"/>
              <w:right w:w="100" w:type="dxa"/>
            </w:tcMar>
          </w:tcPr>
          <w:p w14:paraId="7DCFC0E5" w14:textId="271E62F2" w:rsidR="00EE655F" w:rsidRPr="009018F5" w:rsidDel="009018F5" w:rsidRDefault="00EE655F" w:rsidP="00580BCE">
            <w:pPr>
              <w:widowControl w:val="0"/>
              <w:spacing w:after="0"/>
              <w:jc w:val="center"/>
              <w:rPr>
                <w:del w:id="162" w:author="Anna Pozzi" w:date="2022-11-03T10:06:00Z"/>
                <w:highlight w:val="green"/>
                <w:lang w:val="en-US"/>
                <w:rPrChange w:id="163" w:author="Anna Pozzi" w:date="2022-11-03T10:09:00Z">
                  <w:rPr>
                    <w:del w:id="164" w:author="Anna Pozzi" w:date="2022-11-03T10:06:00Z"/>
                    <w:highlight w:val="green"/>
                  </w:rPr>
                </w:rPrChange>
              </w:rPr>
            </w:pPr>
            <w:del w:id="165" w:author="Anna Pozzi" w:date="2022-11-03T10:06:00Z">
              <w:r w:rsidRPr="009018F5" w:rsidDel="009018F5">
                <w:rPr>
                  <w:highlight w:val="green"/>
                  <w:lang w:val="en-US"/>
                  <w:rPrChange w:id="166" w:author="Anna Pozzi" w:date="2022-11-03T10:09:00Z">
                    <w:rPr>
                      <w:highlight w:val="green"/>
                    </w:rPr>
                  </w:rPrChange>
                </w:rPr>
                <w:delText>0.128</w:delText>
              </w:r>
            </w:del>
          </w:p>
        </w:tc>
        <w:tc>
          <w:tcPr>
            <w:tcW w:w="1475" w:type="dxa"/>
            <w:shd w:val="clear" w:color="auto" w:fill="auto"/>
            <w:tcMar>
              <w:top w:w="100" w:type="dxa"/>
              <w:left w:w="100" w:type="dxa"/>
              <w:bottom w:w="100" w:type="dxa"/>
              <w:right w:w="100" w:type="dxa"/>
            </w:tcMar>
          </w:tcPr>
          <w:p w14:paraId="2627FB4B" w14:textId="08C3A174" w:rsidR="00EE655F" w:rsidRPr="009018F5" w:rsidDel="009018F5" w:rsidRDefault="00EE655F" w:rsidP="00580BCE">
            <w:pPr>
              <w:widowControl w:val="0"/>
              <w:spacing w:after="0"/>
              <w:jc w:val="center"/>
              <w:rPr>
                <w:del w:id="167" w:author="Anna Pozzi" w:date="2022-11-03T10:06:00Z"/>
                <w:highlight w:val="green"/>
                <w:lang w:val="en-US"/>
                <w:rPrChange w:id="168" w:author="Anna Pozzi" w:date="2022-11-03T10:09:00Z">
                  <w:rPr>
                    <w:del w:id="169" w:author="Anna Pozzi" w:date="2022-11-03T10:06:00Z"/>
                    <w:highlight w:val="green"/>
                  </w:rPr>
                </w:rPrChange>
              </w:rPr>
            </w:pPr>
            <w:del w:id="170" w:author="Anna Pozzi" w:date="2022-11-03T10:06:00Z">
              <w:r w:rsidRPr="009018F5" w:rsidDel="009018F5">
                <w:rPr>
                  <w:highlight w:val="green"/>
                  <w:lang w:val="en-US"/>
                  <w:rPrChange w:id="171" w:author="Anna Pozzi" w:date="2022-11-03T10:09:00Z">
                    <w:rPr>
                      <w:highlight w:val="green"/>
                    </w:rPr>
                  </w:rPrChange>
                </w:rPr>
                <w:delText>0.322</w:delText>
              </w:r>
            </w:del>
          </w:p>
        </w:tc>
      </w:tr>
      <w:tr w:rsidR="00EE655F" w:rsidRPr="009018F5" w:rsidDel="009018F5" w14:paraId="39078160" w14:textId="4365CB54" w:rsidTr="00580BCE">
        <w:trPr>
          <w:trHeight w:val="470"/>
          <w:del w:id="172" w:author="Anna Pozzi" w:date="2022-11-03T10:06:00Z"/>
        </w:trPr>
        <w:tc>
          <w:tcPr>
            <w:tcW w:w="2960" w:type="dxa"/>
            <w:vMerge w:val="restart"/>
            <w:shd w:val="clear" w:color="auto" w:fill="auto"/>
            <w:tcMar>
              <w:top w:w="100" w:type="dxa"/>
              <w:left w:w="100" w:type="dxa"/>
              <w:bottom w:w="100" w:type="dxa"/>
              <w:right w:w="100" w:type="dxa"/>
            </w:tcMar>
            <w:vAlign w:val="center"/>
          </w:tcPr>
          <w:p w14:paraId="4058C06E" w14:textId="2E069C8B" w:rsidR="00EE655F" w:rsidRPr="009018F5" w:rsidDel="009018F5" w:rsidRDefault="00EE655F" w:rsidP="00580BCE">
            <w:pPr>
              <w:widowControl w:val="0"/>
              <w:spacing w:after="0"/>
              <w:rPr>
                <w:del w:id="173" w:author="Anna Pozzi" w:date="2022-11-03T10:06:00Z"/>
                <w:highlight w:val="green"/>
                <w:lang w:val="en-US"/>
                <w:rPrChange w:id="174" w:author="Anna Pozzi" w:date="2022-11-03T10:09:00Z">
                  <w:rPr>
                    <w:del w:id="175" w:author="Anna Pozzi" w:date="2022-11-03T10:06:00Z"/>
                    <w:highlight w:val="green"/>
                  </w:rPr>
                </w:rPrChange>
              </w:rPr>
            </w:pPr>
            <w:del w:id="176" w:author="Anna Pozzi" w:date="2022-11-03T10:06:00Z">
              <w:r w:rsidRPr="009018F5" w:rsidDel="009018F5">
                <w:rPr>
                  <w:highlight w:val="green"/>
                  <w:lang w:val="en-US"/>
                  <w:rPrChange w:id="177" w:author="Anna Pozzi" w:date="2022-11-03T10:09:00Z">
                    <w:rPr>
                      <w:highlight w:val="green"/>
                    </w:rPr>
                  </w:rPrChange>
                </w:rPr>
                <w:delText>Simpson</w:delText>
              </w:r>
            </w:del>
          </w:p>
        </w:tc>
        <w:tc>
          <w:tcPr>
            <w:tcW w:w="1475" w:type="dxa"/>
            <w:shd w:val="clear" w:color="auto" w:fill="auto"/>
            <w:tcMar>
              <w:top w:w="100" w:type="dxa"/>
              <w:left w:w="100" w:type="dxa"/>
              <w:bottom w:w="100" w:type="dxa"/>
              <w:right w:w="100" w:type="dxa"/>
            </w:tcMar>
          </w:tcPr>
          <w:p w14:paraId="27DB0EC2" w14:textId="5C5E7FBE" w:rsidR="00EE655F" w:rsidRPr="009018F5" w:rsidDel="009018F5" w:rsidRDefault="00EE655F" w:rsidP="00580BCE">
            <w:pPr>
              <w:widowControl w:val="0"/>
              <w:spacing w:after="0"/>
              <w:jc w:val="center"/>
              <w:rPr>
                <w:del w:id="178" w:author="Anna Pozzi" w:date="2022-11-03T10:06:00Z"/>
                <w:highlight w:val="green"/>
                <w:lang w:val="en-US"/>
                <w:rPrChange w:id="179" w:author="Anna Pozzi" w:date="2022-11-03T10:09:00Z">
                  <w:rPr>
                    <w:del w:id="180" w:author="Anna Pozzi" w:date="2022-11-03T10:06:00Z"/>
                    <w:highlight w:val="green"/>
                  </w:rPr>
                </w:rPrChange>
              </w:rPr>
            </w:pPr>
            <w:del w:id="181" w:author="Anna Pozzi" w:date="2022-11-03T10:06:00Z">
              <w:r w:rsidRPr="009018F5" w:rsidDel="009018F5">
                <w:rPr>
                  <w:highlight w:val="green"/>
                  <w:lang w:val="en-US"/>
                  <w:rPrChange w:id="182" w:author="Anna Pozzi" w:date="2022-11-03T10:09:00Z">
                    <w:rPr>
                      <w:highlight w:val="green"/>
                    </w:rPr>
                  </w:rPrChange>
                </w:rPr>
                <w:delText>GP</w:delText>
              </w:r>
            </w:del>
          </w:p>
        </w:tc>
        <w:tc>
          <w:tcPr>
            <w:tcW w:w="1475" w:type="dxa"/>
            <w:shd w:val="clear" w:color="auto" w:fill="auto"/>
            <w:tcMar>
              <w:top w:w="100" w:type="dxa"/>
              <w:left w:w="100" w:type="dxa"/>
              <w:bottom w:w="100" w:type="dxa"/>
              <w:right w:w="100" w:type="dxa"/>
            </w:tcMar>
          </w:tcPr>
          <w:p w14:paraId="19D1F74E" w14:textId="29D8085A" w:rsidR="00EE655F" w:rsidRPr="009018F5" w:rsidDel="009018F5" w:rsidRDefault="00EE655F" w:rsidP="00580BCE">
            <w:pPr>
              <w:widowControl w:val="0"/>
              <w:spacing w:after="0"/>
              <w:jc w:val="center"/>
              <w:rPr>
                <w:del w:id="183" w:author="Anna Pozzi" w:date="2022-11-03T10:06:00Z"/>
                <w:highlight w:val="green"/>
                <w:lang w:val="en-US"/>
                <w:rPrChange w:id="184" w:author="Anna Pozzi" w:date="2022-11-03T10:09:00Z">
                  <w:rPr>
                    <w:del w:id="185" w:author="Anna Pozzi" w:date="2022-11-03T10:06:00Z"/>
                    <w:highlight w:val="green"/>
                  </w:rPr>
                </w:rPrChange>
              </w:rPr>
            </w:pPr>
            <w:del w:id="186" w:author="Anna Pozzi" w:date="2022-11-03T10:06:00Z">
              <w:r w:rsidRPr="009018F5" w:rsidDel="009018F5">
                <w:rPr>
                  <w:highlight w:val="green"/>
                  <w:lang w:val="en-US"/>
                  <w:rPrChange w:id="187" w:author="Anna Pozzi" w:date="2022-11-03T10:09:00Z">
                    <w:rPr>
                      <w:highlight w:val="green"/>
                    </w:rPr>
                  </w:rPrChange>
                </w:rPr>
                <w:delText>0.35</w:delText>
              </w:r>
            </w:del>
          </w:p>
        </w:tc>
        <w:tc>
          <w:tcPr>
            <w:tcW w:w="1475" w:type="dxa"/>
            <w:shd w:val="clear" w:color="auto" w:fill="auto"/>
            <w:tcMar>
              <w:top w:w="100" w:type="dxa"/>
              <w:left w:w="100" w:type="dxa"/>
              <w:bottom w:w="100" w:type="dxa"/>
              <w:right w:w="100" w:type="dxa"/>
            </w:tcMar>
          </w:tcPr>
          <w:p w14:paraId="2709221C" w14:textId="28B89096" w:rsidR="00EE655F" w:rsidRPr="009018F5" w:rsidDel="009018F5" w:rsidRDefault="00EE655F" w:rsidP="00580BCE">
            <w:pPr>
              <w:widowControl w:val="0"/>
              <w:spacing w:after="0"/>
              <w:jc w:val="center"/>
              <w:rPr>
                <w:del w:id="188" w:author="Anna Pozzi" w:date="2022-11-03T10:06:00Z"/>
                <w:highlight w:val="green"/>
                <w:lang w:val="en-US"/>
                <w:rPrChange w:id="189" w:author="Anna Pozzi" w:date="2022-11-03T10:09:00Z">
                  <w:rPr>
                    <w:del w:id="190" w:author="Anna Pozzi" w:date="2022-11-03T10:06:00Z"/>
                    <w:highlight w:val="green"/>
                  </w:rPr>
                </w:rPrChange>
              </w:rPr>
            </w:pPr>
            <w:del w:id="191" w:author="Anna Pozzi" w:date="2022-11-03T10:06:00Z">
              <w:r w:rsidRPr="009018F5" w:rsidDel="009018F5">
                <w:rPr>
                  <w:highlight w:val="green"/>
                  <w:lang w:val="en-US"/>
                  <w:rPrChange w:id="192" w:author="Anna Pozzi" w:date="2022-11-03T10:09:00Z">
                    <w:rPr>
                      <w:highlight w:val="green"/>
                    </w:rPr>
                  </w:rPrChange>
                </w:rPr>
                <w:delText>0.557</w:delText>
              </w:r>
            </w:del>
          </w:p>
        </w:tc>
        <w:tc>
          <w:tcPr>
            <w:tcW w:w="1475" w:type="dxa"/>
            <w:shd w:val="clear" w:color="auto" w:fill="auto"/>
            <w:tcMar>
              <w:top w:w="100" w:type="dxa"/>
              <w:left w:w="100" w:type="dxa"/>
              <w:bottom w:w="100" w:type="dxa"/>
              <w:right w:w="100" w:type="dxa"/>
            </w:tcMar>
          </w:tcPr>
          <w:p w14:paraId="246E5D8C" w14:textId="5F866F39" w:rsidR="00EE655F" w:rsidRPr="009018F5" w:rsidDel="009018F5" w:rsidRDefault="00EE655F" w:rsidP="00580BCE">
            <w:pPr>
              <w:widowControl w:val="0"/>
              <w:spacing w:after="0"/>
              <w:jc w:val="center"/>
              <w:rPr>
                <w:del w:id="193" w:author="Anna Pozzi" w:date="2022-11-03T10:06:00Z"/>
                <w:highlight w:val="green"/>
                <w:lang w:val="en-US"/>
                <w:rPrChange w:id="194" w:author="Anna Pozzi" w:date="2022-11-03T10:09:00Z">
                  <w:rPr>
                    <w:del w:id="195" w:author="Anna Pozzi" w:date="2022-11-03T10:06:00Z"/>
                    <w:highlight w:val="green"/>
                  </w:rPr>
                </w:rPrChange>
              </w:rPr>
            </w:pPr>
            <w:del w:id="196" w:author="Anna Pozzi" w:date="2022-11-03T10:06:00Z">
              <w:r w:rsidRPr="009018F5" w:rsidDel="009018F5">
                <w:rPr>
                  <w:highlight w:val="green"/>
                  <w:lang w:val="en-US"/>
                  <w:rPrChange w:id="197" w:author="Anna Pozzi" w:date="2022-11-03T10:09:00Z">
                    <w:rPr>
                      <w:highlight w:val="green"/>
                    </w:rPr>
                  </w:rPrChange>
                </w:rPr>
                <w:delText>0.245</w:delText>
              </w:r>
            </w:del>
          </w:p>
        </w:tc>
      </w:tr>
      <w:tr w:rsidR="00EE655F" w:rsidRPr="00A520CF" w:rsidDel="009018F5" w14:paraId="465A748B" w14:textId="7562094E" w:rsidTr="00580BCE">
        <w:trPr>
          <w:trHeight w:val="470"/>
          <w:del w:id="198" w:author="Anna Pozzi" w:date="2022-11-03T10:09:00Z"/>
        </w:trPr>
        <w:tc>
          <w:tcPr>
            <w:tcW w:w="2960" w:type="dxa"/>
            <w:vMerge/>
            <w:shd w:val="clear" w:color="auto" w:fill="auto"/>
            <w:tcMar>
              <w:top w:w="100" w:type="dxa"/>
              <w:left w:w="100" w:type="dxa"/>
              <w:bottom w:w="100" w:type="dxa"/>
              <w:right w:w="100" w:type="dxa"/>
            </w:tcMar>
            <w:vAlign w:val="center"/>
          </w:tcPr>
          <w:p w14:paraId="6FFB1E95" w14:textId="29C63697" w:rsidR="00EE655F" w:rsidRPr="009018F5" w:rsidDel="009018F5" w:rsidRDefault="00EE655F" w:rsidP="009018F5">
            <w:pPr>
              <w:spacing w:after="160" w:line="259" w:lineRule="auto"/>
              <w:rPr>
                <w:del w:id="199" w:author="Anna Pozzi" w:date="2022-11-03T10:09:00Z"/>
                <w:highlight w:val="green"/>
                <w:lang w:val="en-US"/>
                <w:rPrChange w:id="200" w:author="Anna Pozzi" w:date="2022-11-03T10:09:00Z">
                  <w:rPr>
                    <w:del w:id="201" w:author="Anna Pozzi" w:date="2022-11-03T10:09:00Z"/>
                    <w:highlight w:val="green"/>
                  </w:rPr>
                </w:rPrChange>
              </w:rPr>
              <w:pPrChange w:id="202" w:author="Anna Pozzi" w:date="2022-11-03T10:06:00Z">
                <w:pPr>
                  <w:widowControl w:val="0"/>
                  <w:pBdr>
                    <w:top w:val="nil"/>
                    <w:left w:val="nil"/>
                    <w:bottom w:val="nil"/>
                    <w:right w:val="nil"/>
                    <w:between w:val="nil"/>
                  </w:pBdr>
                  <w:spacing w:after="0"/>
                </w:pPr>
              </w:pPrChange>
            </w:pPr>
          </w:p>
        </w:tc>
        <w:tc>
          <w:tcPr>
            <w:tcW w:w="1475" w:type="dxa"/>
            <w:shd w:val="clear" w:color="auto" w:fill="auto"/>
            <w:tcMar>
              <w:top w:w="100" w:type="dxa"/>
              <w:left w:w="100" w:type="dxa"/>
              <w:bottom w:w="100" w:type="dxa"/>
              <w:right w:w="100" w:type="dxa"/>
            </w:tcMar>
          </w:tcPr>
          <w:p w14:paraId="0FD12AC0" w14:textId="26ED3E9D" w:rsidR="00EE655F" w:rsidRPr="00A520CF" w:rsidDel="009018F5" w:rsidRDefault="00EE655F" w:rsidP="00580BCE">
            <w:pPr>
              <w:widowControl w:val="0"/>
              <w:spacing w:after="0"/>
              <w:jc w:val="center"/>
              <w:rPr>
                <w:del w:id="203" w:author="Anna Pozzi" w:date="2022-11-03T10:09:00Z"/>
                <w:highlight w:val="green"/>
              </w:rPr>
            </w:pPr>
            <w:del w:id="204" w:author="Anna Pozzi" w:date="2022-11-03T10:09:00Z">
              <w:r w:rsidRPr="00A520CF" w:rsidDel="009018F5">
                <w:rPr>
                  <w:highlight w:val="green"/>
                </w:rPr>
                <w:delText>outside</w:delText>
              </w:r>
            </w:del>
          </w:p>
        </w:tc>
        <w:tc>
          <w:tcPr>
            <w:tcW w:w="1475" w:type="dxa"/>
            <w:shd w:val="clear" w:color="auto" w:fill="auto"/>
            <w:tcMar>
              <w:top w:w="100" w:type="dxa"/>
              <w:left w:w="100" w:type="dxa"/>
              <w:bottom w:w="100" w:type="dxa"/>
              <w:right w:w="100" w:type="dxa"/>
            </w:tcMar>
          </w:tcPr>
          <w:p w14:paraId="6661BB86" w14:textId="55E7BA19" w:rsidR="00EE655F" w:rsidRPr="00A520CF" w:rsidDel="009018F5" w:rsidRDefault="00EE655F" w:rsidP="00580BCE">
            <w:pPr>
              <w:widowControl w:val="0"/>
              <w:spacing w:after="0"/>
              <w:jc w:val="center"/>
              <w:rPr>
                <w:del w:id="205" w:author="Anna Pozzi" w:date="2022-11-03T10:09:00Z"/>
                <w:highlight w:val="green"/>
              </w:rPr>
            </w:pPr>
            <w:del w:id="206" w:author="Anna Pozzi" w:date="2022-11-03T10:09:00Z">
              <w:r w:rsidRPr="00A520CF" w:rsidDel="009018F5">
                <w:rPr>
                  <w:highlight w:val="green"/>
                </w:rPr>
                <w:delText>0.16</w:delText>
              </w:r>
            </w:del>
          </w:p>
        </w:tc>
        <w:tc>
          <w:tcPr>
            <w:tcW w:w="1475" w:type="dxa"/>
            <w:shd w:val="clear" w:color="auto" w:fill="auto"/>
            <w:tcMar>
              <w:top w:w="100" w:type="dxa"/>
              <w:left w:w="100" w:type="dxa"/>
              <w:bottom w:w="100" w:type="dxa"/>
              <w:right w:w="100" w:type="dxa"/>
            </w:tcMar>
          </w:tcPr>
          <w:p w14:paraId="4E63F139" w14:textId="36F5CFC8" w:rsidR="00EE655F" w:rsidRPr="00A520CF" w:rsidDel="009018F5" w:rsidRDefault="00EE655F" w:rsidP="00580BCE">
            <w:pPr>
              <w:widowControl w:val="0"/>
              <w:spacing w:after="0"/>
              <w:jc w:val="center"/>
              <w:rPr>
                <w:del w:id="207" w:author="Anna Pozzi" w:date="2022-11-03T10:09:00Z"/>
                <w:highlight w:val="green"/>
              </w:rPr>
            </w:pPr>
            <w:del w:id="208" w:author="Anna Pozzi" w:date="2022-11-03T10:09:00Z">
              <w:r w:rsidRPr="00A520CF" w:rsidDel="009018F5">
                <w:rPr>
                  <w:highlight w:val="green"/>
                </w:rPr>
                <w:delText>0.494</w:delText>
              </w:r>
            </w:del>
          </w:p>
        </w:tc>
        <w:tc>
          <w:tcPr>
            <w:tcW w:w="1475" w:type="dxa"/>
            <w:shd w:val="clear" w:color="auto" w:fill="auto"/>
            <w:tcMar>
              <w:top w:w="100" w:type="dxa"/>
              <w:left w:w="100" w:type="dxa"/>
              <w:bottom w:w="100" w:type="dxa"/>
              <w:right w:w="100" w:type="dxa"/>
            </w:tcMar>
          </w:tcPr>
          <w:p w14:paraId="6B2A06F9" w14:textId="6702E6ED" w:rsidR="00EE655F" w:rsidRPr="00A520CF" w:rsidDel="009018F5" w:rsidRDefault="00EE655F" w:rsidP="00580BCE">
            <w:pPr>
              <w:widowControl w:val="0"/>
              <w:spacing w:after="0"/>
              <w:jc w:val="center"/>
              <w:rPr>
                <w:del w:id="209" w:author="Anna Pozzi" w:date="2022-11-03T10:09:00Z"/>
                <w:highlight w:val="green"/>
              </w:rPr>
            </w:pPr>
            <w:del w:id="210" w:author="Anna Pozzi" w:date="2022-11-03T10:09:00Z">
              <w:r w:rsidRPr="00A520CF" w:rsidDel="009018F5">
                <w:rPr>
                  <w:highlight w:val="green"/>
                </w:rPr>
                <w:delText>0.155</w:delText>
              </w:r>
            </w:del>
          </w:p>
        </w:tc>
      </w:tr>
      <w:tr w:rsidR="00EE655F" w:rsidDel="009018F5" w14:paraId="236E61FA" w14:textId="4F21BF7C" w:rsidTr="00580BCE">
        <w:trPr>
          <w:trHeight w:val="470"/>
          <w:del w:id="211" w:author="Anna Pozzi" w:date="2022-11-03T10:09:00Z"/>
        </w:trPr>
        <w:tc>
          <w:tcPr>
            <w:tcW w:w="2960" w:type="dxa"/>
            <w:vMerge/>
            <w:shd w:val="clear" w:color="auto" w:fill="auto"/>
            <w:tcMar>
              <w:top w:w="100" w:type="dxa"/>
              <w:left w:w="100" w:type="dxa"/>
              <w:bottom w:w="100" w:type="dxa"/>
              <w:right w:w="100" w:type="dxa"/>
            </w:tcMar>
            <w:vAlign w:val="center"/>
          </w:tcPr>
          <w:p w14:paraId="1735DC87" w14:textId="07F698B4" w:rsidR="00EE655F" w:rsidRPr="00A520CF" w:rsidDel="009018F5" w:rsidRDefault="00EE655F" w:rsidP="009018F5">
            <w:pPr>
              <w:spacing w:after="160" w:line="259" w:lineRule="auto"/>
              <w:rPr>
                <w:del w:id="212" w:author="Anna Pozzi" w:date="2022-11-03T10:09:00Z"/>
                <w:highlight w:val="green"/>
              </w:rPr>
              <w:pPrChange w:id="213" w:author="Anna Pozzi" w:date="2022-11-03T10:09:00Z">
                <w:pPr>
                  <w:widowControl w:val="0"/>
                  <w:pBdr>
                    <w:top w:val="nil"/>
                    <w:left w:val="nil"/>
                    <w:bottom w:val="nil"/>
                    <w:right w:val="nil"/>
                    <w:between w:val="nil"/>
                  </w:pBdr>
                  <w:spacing w:after="0"/>
                </w:pPr>
              </w:pPrChange>
            </w:pPr>
          </w:p>
        </w:tc>
        <w:tc>
          <w:tcPr>
            <w:tcW w:w="1475" w:type="dxa"/>
            <w:shd w:val="clear" w:color="auto" w:fill="auto"/>
            <w:tcMar>
              <w:top w:w="100" w:type="dxa"/>
              <w:left w:w="100" w:type="dxa"/>
              <w:bottom w:w="100" w:type="dxa"/>
              <w:right w:w="100" w:type="dxa"/>
            </w:tcMar>
          </w:tcPr>
          <w:p w14:paraId="0859ED54" w14:textId="158CEC73" w:rsidR="00EE655F" w:rsidRPr="00A520CF" w:rsidDel="009018F5" w:rsidRDefault="00EE655F" w:rsidP="00580BCE">
            <w:pPr>
              <w:widowControl w:val="0"/>
              <w:spacing w:after="0"/>
              <w:jc w:val="center"/>
              <w:rPr>
                <w:del w:id="214" w:author="Anna Pozzi" w:date="2022-11-03T10:09:00Z"/>
                <w:highlight w:val="green"/>
              </w:rPr>
            </w:pPr>
            <w:del w:id="215" w:author="Anna Pozzi" w:date="2022-11-03T10:09:00Z">
              <w:r w:rsidRPr="00A520CF" w:rsidDel="009018F5">
                <w:rPr>
                  <w:highlight w:val="green"/>
                </w:rPr>
                <w:delText>p-value</w:delText>
              </w:r>
            </w:del>
          </w:p>
        </w:tc>
        <w:tc>
          <w:tcPr>
            <w:tcW w:w="1475" w:type="dxa"/>
            <w:shd w:val="clear" w:color="auto" w:fill="auto"/>
            <w:tcMar>
              <w:top w:w="100" w:type="dxa"/>
              <w:left w:w="100" w:type="dxa"/>
              <w:bottom w:w="100" w:type="dxa"/>
              <w:right w:w="100" w:type="dxa"/>
            </w:tcMar>
          </w:tcPr>
          <w:p w14:paraId="7CF27186" w14:textId="715182C6" w:rsidR="00EE655F" w:rsidRPr="00A520CF" w:rsidDel="009018F5" w:rsidRDefault="00EE655F" w:rsidP="00580BCE">
            <w:pPr>
              <w:widowControl w:val="0"/>
              <w:spacing w:after="0"/>
              <w:jc w:val="center"/>
              <w:rPr>
                <w:del w:id="216" w:author="Anna Pozzi" w:date="2022-11-03T10:09:00Z"/>
                <w:highlight w:val="green"/>
              </w:rPr>
            </w:pPr>
            <w:del w:id="217" w:author="Anna Pozzi" w:date="2022-11-03T10:09:00Z">
              <w:r w:rsidRPr="00A520CF" w:rsidDel="009018F5">
                <w:rPr>
                  <w:highlight w:val="green"/>
                </w:rPr>
                <w:delText>0.083</w:delText>
              </w:r>
            </w:del>
          </w:p>
        </w:tc>
        <w:tc>
          <w:tcPr>
            <w:tcW w:w="1475" w:type="dxa"/>
            <w:shd w:val="clear" w:color="auto" w:fill="auto"/>
            <w:tcMar>
              <w:top w:w="100" w:type="dxa"/>
              <w:left w:w="100" w:type="dxa"/>
              <w:bottom w:w="100" w:type="dxa"/>
              <w:right w:w="100" w:type="dxa"/>
            </w:tcMar>
          </w:tcPr>
          <w:p w14:paraId="7BFA22DA" w14:textId="6FC93E10" w:rsidR="00EE655F" w:rsidRPr="00A520CF" w:rsidDel="009018F5" w:rsidRDefault="00EE655F" w:rsidP="00580BCE">
            <w:pPr>
              <w:widowControl w:val="0"/>
              <w:spacing w:after="0"/>
              <w:jc w:val="center"/>
              <w:rPr>
                <w:del w:id="218" w:author="Anna Pozzi" w:date="2022-11-03T10:09:00Z"/>
                <w:highlight w:val="green"/>
              </w:rPr>
            </w:pPr>
            <w:del w:id="219" w:author="Anna Pozzi" w:date="2022-11-03T10:09:00Z">
              <w:r w:rsidRPr="00A520CF" w:rsidDel="009018F5">
                <w:rPr>
                  <w:highlight w:val="green"/>
                </w:rPr>
                <w:delText>0.267</w:delText>
              </w:r>
            </w:del>
          </w:p>
        </w:tc>
        <w:tc>
          <w:tcPr>
            <w:tcW w:w="1475" w:type="dxa"/>
            <w:shd w:val="clear" w:color="auto" w:fill="auto"/>
            <w:tcMar>
              <w:top w:w="100" w:type="dxa"/>
              <w:left w:w="100" w:type="dxa"/>
              <w:bottom w:w="100" w:type="dxa"/>
              <w:right w:w="100" w:type="dxa"/>
            </w:tcMar>
          </w:tcPr>
          <w:p w14:paraId="46180B18" w14:textId="519152C9" w:rsidR="00EE655F" w:rsidRPr="00A520CF" w:rsidDel="009018F5" w:rsidRDefault="00EE655F" w:rsidP="00580BCE">
            <w:pPr>
              <w:widowControl w:val="0"/>
              <w:spacing w:after="0"/>
              <w:jc w:val="center"/>
              <w:rPr>
                <w:del w:id="220" w:author="Anna Pozzi" w:date="2022-11-03T10:09:00Z"/>
                <w:highlight w:val="green"/>
              </w:rPr>
            </w:pPr>
            <w:del w:id="221" w:author="Anna Pozzi" w:date="2022-11-03T10:09:00Z">
              <w:r w:rsidRPr="00A520CF" w:rsidDel="009018F5">
                <w:rPr>
                  <w:highlight w:val="green"/>
                </w:rPr>
                <w:delText>0.285</w:delText>
              </w:r>
            </w:del>
          </w:p>
        </w:tc>
      </w:tr>
    </w:tbl>
    <w:p w14:paraId="5CB16785" w14:textId="77777777" w:rsidR="00EE655F" w:rsidRDefault="00EE655F" w:rsidP="00EE655F">
      <w:pPr>
        <w:spacing w:after="0" w:line="480" w:lineRule="auto"/>
        <w:jc w:val="both"/>
        <w:rPr>
          <w:sz w:val="24"/>
          <w:szCs w:val="24"/>
          <w:highlight w:val="white"/>
        </w:rPr>
      </w:pPr>
    </w:p>
    <w:p w14:paraId="1CDD3FE5" w14:textId="28580118" w:rsidR="00EE655F" w:rsidRPr="00993CD0" w:rsidRDefault="00EE655F" w:rsidP="00EE655F">
      <w:pPr>
        <w:spacing w:after="0" w:line="480" w:lineRule="auto"/>
        <w:jc w:val="both"/>
        <w:rPr>
          <w:sz w:val="24"/>
          <w:szCs w:val="24"/>
          <w:lang w:val="en-US"/>
          <w:rPrChange w:id="222" w:author="Anna Pozzi" w:date="2022-11-03T10:16:00Z">
            <w:rPr>
              <w:sz w:val="24"/>
              <w:szCs w:val="24"/>
              <w:highlight w:val="green"/>
              <w:lang w:val="en-US"/>
            </w:rPr>
          </w:rPrChange>
        </w:rPr>
      </w:pPr>
      <w:r w:rsidRPr="00993CD0">
        <w:rPr>
          <w:sz w:val="24"/>
          <w:szCs w:val="24"/>
          <w:lang w:val="en-US"/>
          <w:rPrChange w:id="223" w:author="Anna Pozzi" w:date="2022-11-03T10:16:00Z">
            <w:rPr>
              <w:sz w:val="24"/>
              <w:szCs w:val="24"/>
              <w:highlight w:val="green"/>
              <w:lang w:val="en-US"/>
            </w:rPr>
          </w:rPrChange>
        </w:rPr>
        <w:t xml:space="preserve">Results revealed no statistically significant differences for both indexes at three taxonomic levels (family, genus and species), with all p-values ≥ 0.05. The Shannon index shows a clearly non-normal distribution (Fig. 4). In fact, it appears to be bimodal, </w:t>
      </w:r>
      <w:proofErr w:type="gramStart"/>
      <w:r w:rsidRPr="00993CD0">
        <w:rPr>
          <w:i/>
          <w:sz w:val="24"/>
          <w:szCs w:val="24"/>
          <w:lang w:val="en-US"/>
          <w:rPrChange w:id="224" w:author="Anna Pozzi" w:date="2022-11-03T10:16:00Z">
            <w:rPr>
              <w:i/>
              <w:sz w:val="24"/>
              <w:szCs w:val="24"/>
              <w:highlight w:val="green"/>
              <w:lang w:val="en-US"/>
            </w:rPr>
          </w:rPrChange>
        </w:rPr>
        <w:t>i.e.</w:t>
      </w:r>
      <w:proofErr w:type="gramEnd"/>
      <w:r w:rsidRPr="00993CD0">
        <w:rPr>
          <w:sz w:val="24"/>
          <w:szCs w:val="24"/>
          <w:lang w:val="en-US"/>
          <w:rPrChange w:id="225" w:author="Anna Pozzi" w:date="2022-11-03T10:16:00Z">
            <w:rPr>
              <w:sz w:val="24"/>
              <w:szCs w:val="24"/>
              <w:highlight w:val="green"/>
              <w:lang w:val="en-US"/>
            </w:rPr>
          </w:rPrChange>
        </w:rPr>
        <w:t xml:space="preserve"> as if it was the union of two distributions, one with lower and one with higher average diversity. </w:t>
      </w:r>
      <w:del w:id="226" w:author="Anna Pozzi" w:date="2022-11-03T10:15:00Z">
        <w:r w:rsidRPr="00993CD0" w:rsidDel="00993CD0">
          <w:rPr>
            <w:sz w:val="24"/>
            <w:szCs w:val="24"/>
            <w:lang w:val="en-US"/>
            <w:rPrChange w:id="227" w:author="Anna Pozzi" w:date="2022-11-03T10:16:00Z">
              <w:rPr>
                <w:sz w:val="24"/>
                <w:szCs w:val="24"/>
                <w:highlight w:val="green"/>
                <w:lang w:val="en-US"/>
              </w:rPr>
            </w:rPrChange>
          </w:rPr>
          <w:delText>This bimodal trend is exacerbated by one single sample of commercial milk, that at species level has a very high diversity (Shannon alpha value ≥ 0.875). On average, we found that in the GP milk samples the richness indexes are higher than the commercial milk samples (Table 3). We then tested the differences among groups for statistical significance. The data distributions did not pass the Shapiro normality test (data not reported), so we used Wilcoxon rank sum test to compute the p-values associated with differences in significance.</w:delText>
        </w:r>
      </w:del>
    </w:p>
    <w:p w14:paraId="6EE90137" w14:textId="004A1652" w:rsidR="00EE655F" w:rsidRPr="00993CD0" w:rsidDel="00993CD0" w:rsidRDefault="00EE655F" w:rsidP="00EE655F">
      <w:pPr>
        <w:shd w:val="clear" w:color="auto" w:fill="FFFFFF"/>
        <w:spacing w:after="160" w:line="480" w:lineRule="auto"/>
        <w:jc w:val="both"/>
        <w:rPr>
          <w:del w:id="228" w:author="Anna Pozzi" w:date="2022-11-03T10:16:00Z"/>
          <w:color w:val="333333"/>
          <w:sz w:val="24"/>
          <w:szCs w:val="24"/>
          <w:lang w:val="en-US"/>
          <w:rPrChange w:id="229" w:author="Anna Pozzi" w:date="2022-11-03T10:16:00Z">
            <w:rPr>
              <w:del w:id="230" w:author="Anna Pozzi" w:date="2022-11-03T10:16:00Z"/>
              <w:color w:val="333333"/>
              <w:sz w:val="24"/>
              <w:szCs w:val="24"/>
              <w:highlight w:val="green"/>
              <w:lang w:val="en-US"/>
            </w:rPr>
          </w:rPrChange>
        </w:rPr>
      </w:pPr>
      <w:del w:id="231" w:author="Anna Pozzi" w:date="2022-11-03T10:16:00Z">
        <w:r w:rsidRPr="00993CD0" w:rsidDel="00993CD0">
          <w:rPr>
            <w:color w:val="333333"/>
            <w:sz w:val="24"/>
            <w:szCs w:val="24"/>
            <w:lang w:val="en-US"/>
            <w:rPrChange w:id="232" w:author="Anna Pozzi" w:date="2022-11-03T10:16:00Z">
              <w:rPr>
                <w:color w:val="333333"/>
                <w:sz w:val="24"/>
                <w:szCs w:val="24"/>
                <w:highlight w:val="green"/>
                <w:lang w:val="en-US"/>
              </w:rPr>
            </w:rPrChange>
          </w:rPr>
          <w:lastRenderedPageBreak/>
          <w:delText>An analysis of variance (ANOVA) on both Shannon and Simpson scores was performed, grouping samples by province and considering progressively deeper taxonomic levels (Fig 5). No statistically significant differences in richness were observed between the provinces.  The Table 4 reports the resulting p-values.</w:delText>
        </w:r>
      </w:del>
    </w:p>
    <w:p w14:paraId="286A07D5" w14:textId="0A333C2C" w:rsidR="00993CD0" w:rsidRDefault="00EE655F" w:rsidP="00993CD0">
      <w:pPr>
        <w:pStyle w:val="Standard"/>
        <w:pageBreakBefore/>
        <w:shd w:val="clear" w:color="auto" w:fill="FFFFFF"/>
        <w:spacing w:after="160" w:line="480" w:lineRule="auto"/>
        <w:jc w:val="both"/>
        <w:rPr>
          <w:ins w:id="233" w:author="Anna Pozzi" w:date="2022-11-03T10:19:00Z"/>
        </w:rPr>
      </w:pPr>
      <w:del w:id="234" w:author="Anna Pozzi" w:date="2022-11-03T10:19:00Z">
        <w:r w:rsidRPr="00993CD0" w:rsidDel="00993CD0">
          <w:rPr>
            <w:b/>
            <w:color w:val="333333"/>
          </w:rPr>
          <w:delText xml:space="preserve">Fig 5. Distribution of alpha diversity as computed using Shannon’s and Simpson’s indexes. </w:delText>
        </w:r>
        <w:r w:rsidRPr="00993CD0" w:rsidDel="00993CD0">
          <w:rPr>
            <w:color w:val="333333"/>
          </w:rPr>
          <w:delText>Colours indicate different provinces of origin. The three boxes report indexes computed at different taxonomic levels.</w:delText>
        </w:r>
      </w:del>
      <w:ins w:id="235" w:author="Anna Pozzi" w:date="2022-11-03T10:19:00Z">
        <w:r w:rsidR="00993CD0" w:rsidRPr="00993CD0">
          <w:rPr>
            <w:b/>
            <w:bCs/>
            <w:color w:val="333333"/>
            <w:shd w:val="clear" w:color="auto" w:fill="FFFF00"/>
          </w:rPr>
          <w:t xml:space="preserve">Fig </w:t>
        </w:r>
        <w:proofErr w:type="spellStart"/>
        <w:r w:rsidR="00993CD0" w:rsidRPr="00993CD0">
          <w:rPr>
            <w:b/>
            <w:bCs/>
            <w:color w:val="333333"/>
            <w:shd w:val="clear" w:color="auto" w:fill="FFFF00"/>
          </w:rPr>
          <w:t>XXX_alpha_prov</w:t>
        </w:r>
        <w:proofErr w:type="spellEnd"/>
        <w:r w:rsidR="00993CD0" w:rsidRPr="00993CD0">
          <w:rPr>
            <w:b/>
            <w:bCs/>
            <w:color w:val="333333"/>
          </w:rPr>
          <w:t>. Distribution of alpha diversity computed using</w:t>
        </w:r>
        <w:r w:rsidR="00993CD0">
          <w:rPr>
            <w:b/>
            <w:bCs/>
            <w:color w:val="333333"/>
          </w:rPr>
          <w:t xml:space="preserve"> Shannon’s and Simpson’s indexes. </w:t>
        </w:r>
        <w:proofErr w:type="spellStart"/>
        <w:r w:rsidR="00993CD0">
          <w:rPr>
            <w:b/>
            <w:bCs/>
            <w:color w:val="333333"/>
          </w:rPr>
          <w:t>Colours</w:t>
        </w:r>
        <w:proofErr w:type="spellEnd"/>
        <w:r w:rsidR="00993CD0">
          <w:rPr>
            <w:b/>
            <w:bCs/>
            <w:color w:val="333333"/>
          </w:rPr>
          <w:t xml:space="preserve"> indicate different provinces of origin. The three boxes report indexes computed at different taxonomic levels.</w:t>
        </w:r>
      </w:ins>
    </w:p>
    <w:p w14:paraId="5BC26045" w14:textId="146C3EC2" w:rsidR="00993CD0" w:rsidRPr="00A520CF" w:rsidDel="00993CD0" w:rsidRDefault="00993CD0" w:rsidP="00EE655F">
      <w:pPr>
        <w:shd w:val="clear" w:color="auto" w:fill="FFFFFF"/>
        <w:spacing w:after="160" w:line="480" w:lineRule="auto"/>
        <w:jc w:val="both"/>
        <w:rPr>
          <w:del w:id="236" w:author="Anna Pozzi" w:date="2022-11-03T10:19:00Z"/>
          <w:color w:val="333333"/>
          <w:sz w:val="24"/>
          <w:szCs w:val="24"/>
          <w:highlight w:val="green"/>
          <w:lang w:val="en-US"/>
        </w:rPr>
      </w:pPr>
    </w:p>
    <w:p w14:paraId="711BBDED" w14:textId="17B0595E" w:rsidR="00EE655F" w:rsidRPr="00A520CF" w:rsidDel="00993CD0" w:rsidRDefault="00EE655F" w:rsidP="00EE655F">
      <w:pPr>
        <w:shd w:val="clear" w:color="auto" w:fill="FFFFFF"/>
        <w:spacing w:after="160" w:line="480" w:lineRule="auto"/>
        <w:jc w:val="both"/>
        <w:rPr>
          <w:del w:id="237" w:author="Anna Pozzi" w:date="2022-11-03T10:19:00Z"/>
          <w:color w:val="333333"/>
          <w:sz w:val="24"/>
          <w:szCs w:val="24"/>
          <w:highlight w:val="green"/>
          <w:lang w:val="en-US"/>
        </w:rPr>
      </w:pPr>
    </w:p>
    <w:p w14:paraId="50520F07" w14:textId="77777777" w:rsidR="00EE655F" w:rsidRPr="00993CD0" w:rsidRDefault="00EE655F" w:rsidP="00EE655F">
      <w:pPr>
        <w:shd w:val="clear" w:color="auto" w:fill="FFFFFF"/>
        <w:spacing w:after="160" w:line="480" w:lineRule="auto"/>
        <w:jc w:val="both"/>
        <w:rPr>
          <w:b/>
          <w:color w:val="333333"/>
          <w:sz w:val="24"/>
          <w:szCs w:val="24"/>
          <w:lang w:val="en-US"/>
        </w:rPr>
      </w:pPr>
      <w:r w:rsidRPr="00993CD0">
        <w:rPr>
          <w:b/>
          <w:color w:val="333333"/>
          <w:sz w:val="24"/>
          <w:szCs w:val="24"/>
          <w:lang w:val="en-US"/>
        </w:rPr>
        <w:t xml:space="preserve">Table 4. p-values from ANOVA. </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045"/>
        <w:gridCol w:w="3045"/>
      </w:tblGrid>
      <w:tr w:rsidR="00EE655F" w:rsidRPr="00993CD0" w14:paraId="5943746E" w14:textId="77777777" w:rsidTr="00580BCE">
        <w:trPr>
          <w:trHeight w:val="20"/>
        </w:trPr>
        <w:tc>
          <w:tcPr>
            <w:tcW w:w="2790" w:type="dxa"/>
            <w:tcMar>
              <w:top w:w="100" w:type="dxa"/>
              <w:left w:w="100" w:type="dxa"/>
              <w:bottom w:w="100" w:type="dxa"/>
              <w:right w:w="100" w:type="dxa"/>
            </w:tcMar>
          </w:tcPr>
          <w:p w14:paraId="771768F7" w14:textId="77777777" w:rsidR="00EE655F" w:rsidRPr="00993CD0" w:rsidRDefault="00EE655F" w:rsidP="00580BCE">
            <w:pPr>
              <w:spacing w:after="0" w:line="480" w:lineRule="auto"/>
              <w:jc w:val="both"/>
              <w:rPr>
                <w:b/>
                <w:color w:val="333333"/>
                <w:sz w:val="24"/>
                <w:szCs w:val="24"/>
              </w:rPr>
            </w:pPr>
            <w:r w:rsidRPr="00993CD0">
              <w:rPr>
                <w:b/>
                <w:color w:val="333333"/>
                <w:sz w:val="24"/>
                <w:szCs w:val="24"/>
              </w:rPr>
              <w:t>Level</w:t>
            </w:r>
          </w:p>
        </w:tc>
        <w:tc>
          <w:tcPr>
            <w:tcW w:w="3045" w:type="dxa"/>
            <w:tcMar>
              <w:top w:w="100" w:type="dxa"/>
              <w:left w:w="100" w:type="dxa"/>
              <w:bottom w:w="100" w:type="dxa"/>
              <w:right w:w="100" w:type="dxa"/>
            </w:tcMar>
          </w:tcPr>
          <w:p w14:paraId="5822BB5F" w14:textId="77777777" w:rsidR="00EE655F" w:rsidRPr="00993CD0" w:rsidRDefault="00EE655F" w:rsidP="00580BCE">
            <w:pPr>
              <w:spacing w:after="0" w:line="480" w:lineRule="auto"/>
              <w:jc w:val="center"/>
              <w:rPr>
                <w:b/>
                <w:color w:val="333333"/>
                <w:sz w:val="24"/>
                <w:szCs w:val="24"/>
              </w:rPr>
            </w:pPr>
            <w:proofErr w:type="spellStart"/>
            <w:r w:rsidRPr="00993CD0">
              <w:rPr>
                <w:b/>
                <w:color w:val="333333"/>
                <w:sz w:val="24"/>
                <w:szCs w:val="24"/>
              </w:rPr>
              <w:t>Shannon_pvalue</w:t>
            </w:r>
            <w:proofErr w:type="spellEnd"/>
          </w:p>
        </w:tc>
        <w:tc>
          <w:tcPr>
            <w:tcW w:w="3045" w:type="dxa"/>
            <w:tcMar>
              <w:top w:w="100" w:type="dxa"/>
              <w:left w:w="100" w:type="dxa"/>
              <w:bottom w:w="100" w:type="dxa"/>
              <w:right w:w="100" w:type="dxa"/>
            </w:tcMar>
          </w:tcPr>
          <w:p w14:paraId="477B1E3A" w14:textId="77777777" w:rsidR="00EE655F" w:rsidRPr="00993CD0" w:rsidRDefault="00EE655F" w:rsidP="00580BCE">
            <w:pPr>
              <w:spacing w:after="0" w:line="480" w:lineRule="auto"/>
              <w:jc w:val="center"/>
              <w:rPr>
                <w:b/>
                <w:color w:val="333333"/>
                <w:sz w:val="24"/>
                <w:szCs w:val="24"/>
              </w:rPr>
            </w:pPr>
            <w:proofErr w:type="spellStart"/>
            <w:r w:rsidRPr="00993CD0">
              <w:rPr>
                <w:b/>
                <w:color w:val="333333"/>
                <w:sz w:val="24"/>
                <w:szCs w:val="24"/>
              </w:rPr>
              <w:t>Simpson_pvalue</w:t>
            </w:r>
            <w:proofErr w:type="spellEnd"/>
          </w:p>
        </w:tc>
      </w:tr>
      <w:tr w:rsidR="00EE655F" w:rsidRPr="00993CD0" w14:paraId="43F8C643" w14:textId="77777777" w:rsidTr="00580BCE">
        <w:trPr>
          <w:trHeight w:val="20"/>
        </w:trPr>
        <w:tc>
          <w:tcPr>
            <w:tcW w:w="2790" w:type="dxa"/>
            <w:tcMar>
              <w:top w:w="100" w:type="dxa"/>
              <w:left w:w="100" w:type="dxa"/>
              <w:bottom w:w="100" w:type="dxa"/>
              <w:right w:w="100" w:type="dxa"/>
            </w:tcMar>
          </w:tcPr>
          <w:p w14:paraId="0BD6863E" w14:textId="77777777" w:rsidR="00EE655F" w:rsidRPr="00993CD0" w:rsidRDefault="00EE655F" w:rsidP="00580BCE">
            <w:pPr>
              <w:spacing w:after="0" w:line="480" w:lineRule="auto"/>
              <w:jc w:val="both"/>
              <w:rPr>
                <w:color w:val="333333"/>
                <w:sz w:val="24"/>
                <w:szCs w:val="24"/>
              </w:rPr>
            </w:pPr>
            <w:r w:rsidRPr="00993CD0">
              <w:rPr>
                <w:color w:val="333333"/>
                <w:sz w:val="24"/>
                <w:szCs w:val="24"/>
              </w:rPr>
              <w:t>Family</w:t>
            </w:r>
          </w:p>
        </w:tc>
        <w:tc>
          <w:tcPr>
            <w:tcW w:w="3045" w:type="dxa"/>
            <w:tcMar>
              <w:top w:w="100" w:type="dxa"/>
              <w:left w:w="100" w:type="dxa"/>
              <w:bottom w:w="100" w:type="dxa"/>
              <w:right w:w="100" w:type="dxa"/>
            </w:tcMar>
          </w:tcPr>
          <w:p w14:paraId="3FE8A9AD" w14:textId="77777777" w:rsidR="00EE655F" w:rsidRPr="00993CD0" w:rsidRDefault="00EE655F" w:rsidP="00580BCE">
            <w:pPr>
              <w:spacing w:after="0" w:line="480" w:lineRule="auto"/>
              <w:jc w:val="center"/>
              <w:rPr>
                <w:color w:val="333333"/>
                <w:sz w:val="24"/>
                <w:szCs w:val="24"/>
              </w:rPr>
            </w:pPr>
            <w:r w:rsidRPr="00993CD0">
              <w:rPr>
                <w:color w:val="333333"/>
                <w:sz w:val="24"/>
                <w:szCs w:val="24"/>
              </w:rPr>
              <w:t>0.219</w:t>
            </w:r>
          </w:p>
        </w:tc>
        <w:tc>
          <w:tcPr>
            <w:tcW w:w="3045" w:type="dxa"/>
            <w:tcMar>
              <w:top w:w="100" w:type="dxa"/>
              <w:left w:w="100" w:type="dxa"/>
              <w:bottom w:w="100" w:type="dxa"/>
              <w:right w:w="100" w:type="dxa"/>
            </w:tcMar>
          </w:tcPr>
          <w:p w14:paraId="5BC231AE" w14:textId="77777777" w:rsidR="00EE655F" w:rsidRPr="00993CD0" w:rsidRDefault="00EE655F" w:rsidP="00580BCE">
            <w:pPr>
              <w:spacing w:after="0" w:line="480" w:lineRule="auto"/>
              <w:jc w:val="center"/>
              <w:rPr>
                <w:color w:val="333333"/>
                <w:sz w:val="24"/>
                <w:szCs w:val="24"/>
              </w:rPr>
            </w:pPr>
            <w:r w:rsidRPr="00993CD0">
              <w:rPr>
                <w:color w:val="333333"/>
                <w:sz w:val="24"/>
                <w:szCs w:val="24"/>
              </w:rPr>
              <w:t>0.205</w:t>
            </w:r>
          </w:p>
        </w:tc>
      </w:tr>
      <w:tr w:rsidR="00EE655F" w:rsidRPr="00993CD0" w14:paraId="69C88F75" w14:textId="77777777" w:rsidTr="00580BCE">
        <w:trPr>
          <w:trHeight w:val="20"/>
        </w:trPr>
        <w:tc>
          <w:tcPr>
            <w:tcW w:w="2790" w:type="dxa"/>
            <w:tcMar>
              <w:top w:w="100" w:type="dxa"/>
              <w:left w:w="100" w:type="dxa"/>
              <w:bottom w:w="100" w:type="dxa"/>
              <w:right w:w="100" w:type="dxa"/>
            </w:tcMar>
          </w:tcPr>
          <w:p w14:paraId="39DAE151" w14:textId="77777777" w:rsidR="00EE655F" w:rsidRPr="00993CD0" w:rsidRDefault="00EE655F" w:rsidP="00580BCE">
            <w:pPr>
              <w:spacing w:after="0" w:line="480" w:lineRule="auto"/>
              <w:jc w:val="both"/>
              <w:rPr>
                <w:color w:val="333333"/>
                <w:sz w:val="24"/>
                <w:szCs w:val="24"/>
              </w:rPr>
            </w:pPr>
            <w:proofErr w:type="spellStart"/>
            <w:r w:rsidRPr="00993CD0">
              <w:rPr>
                <w:color w:val="333333"/>
                <w:sz w:val="24"/>
                <w:szCs w:val="24"/>
              </w:rPr>
              <w:t>Genus</w:t>
            </w:r>
            <w:proofErr w:type="spellEnd"/>
          </w:p>
        </w:tc>
        <w:tc>
          <w:tcPr>
            <w:tcW w:w="3045" w:type="dxa"/>
            <w:tcMar>
              <w:top w:w="100" w:type="dxa"/>
              <w:left w:w="100" w:type="dxa"/>
              <w:bottom w:w="100" w:type="dxa"/>
              <w:right w:w="100" w:type="dxa"/>
            </w:tcMar>
          </w:tcPr>
          <w:p w14:paraId="1D02A643" w14:textId="77777777" w:rsidR="00EE655F" w:rsidRPr="00993CD0" w:rsidRDefault="00EE655F" w:rsidP="00580BCE">
            <w:pPr>
              <w:spacing w:after="0" w:line="480" w:lineRule="auto"/>
              <w:jc w:val="center"/>
              <w:rPr>
                <w:color w:val="333333"/>
                <w:sz w:val="24"/>
                <w:szCs w:val="24"/>
              </w:rPr>
            </w:pPr>
            <w:r w:rsidRPr="00993CD0">
              <w:rPr>
                <w:color w:val="333333"/>
                <w:sz w:val="24"/>
                <w:szCs w:val="24"/>
              </w:rPr>
              <w:t>0.924</w:t>
            </w:r>
          </w:p>
        </w:tc>
        <w:tc>
          <w:tcPr>
            <w:tcW w:w="3045" w:type="dxa"/>
            <w:tcMar>
              <w:top w:w="100" w:type="dxa"/>
              <w:left w:w="100" w:type="dxa"/>
              <w:bottom w:w="100" w:type="dxa"/>
              <w:right w:w="100" w:type="dxa"/>
            </w:tcMar>
          </w:tcPr>
          <w:p w14:paraId="09B116E9" w14:textId="77777777" w:rsidR="00EE655F" w:rsidRPr="00993CD0" w:rsidRDefault="00EE655F" w:rsidP="00580BCE">
            <w:pPr>
              <w:spacing w:after="0" w:line="480" w:lineRule="auto"/>
              <w:jc w:val="center"/>
              <w:rPr>
                <w:color w:val="333333"/>
                <w:sz w:val="24"/>
                <w:szCs w:val="24"/>
              </w:rPr>
            </w:pPr>
            <w:r w:rsidRPr="00993CD0">
              <w:rPr>
                <w:color w:val="333333"/>
                <w:sz w:val="24"/>
                <w:szCs w:val="24"/>
              </w:rPr>
              <w:t>0.955</w:t>
            </w:r>
          </w:p>
        </w:tc>
      </w:tr>
      <w:tr w:rsidR="00EE655F" w:rsidRPr="00993CD0" w14:paraId="4F1E0FA5" w14:textId="77777777" w:rsidTr="00580BCE">
        <w:trPr>
          <w:trHeight w:val="20"/>
        </w:trPr>
        <w:tc>
          <w:tcPr>
            <w:tcW w:w="2790" w:type="dxa"/>
            <w:tcMar>
              <w:top w:w="100" w:type="dxa"/>
              <w:left w:w="100" w:type="dxa"/>
              <w:bottom w:w="100" w:type="dxa"/>
              <w:right w:w="100" w:type="dxa"/>
            </w:tcMar>
          </w:tcPr>
          <w:p w14:paraId="4E3458CA" w14:textId="77777777" w:rsidR="00EE655F" w:rsidRPr="00993CD0" w:rsidRDefault="00EE655F" w:rsidP="00580BCE">
            <w:pPr>
              <w:spacing w:after="0" w:line="480" w:lineRule="auto"/>
              <w:jc w:val="both"/>
              <w:rPr>
                <w:color w:val="333333"/>
                <w:sz w:val="24"/>
                <w:szCs w:val="24"/>
              </w:rPr>
            </w:pPr>
            <w:proofErr w:type="spellStart"/>
            <w:r w:rsidRPr="00993CD0">
              <w:rPr>
                <w:color w:val="333333"/>
                <w:sz w:val="24"/>
                <w:szCs w:val="24"/>
              </w:rPr>
              <w:t>Species</w:t>
            </w:r>
            <w:proofErr w:type="spellEnd"/>
          </w:p>
        </w:tc>
        <w:tc>
          <w:tcPr>
            <w:tcW w:w="3045" w:type="dxa"/>
            <w:tcMar>
              <w:top w:w="100" w:type="dxa"/>
              <w:left w:w="100" w:type="dxa"/>
              <w:bottom w:w="100" w:type="dxa"/>
              <w:right w:w="100" w:type="dxa"/>
            </w:tcMar>
          </w:tcPr>
          <w:p w14:paraId="493F1CB1" w14:textId="77777777" w:rsidR="00EE655F" w:rsidRPr="00993CD0" w:rsidRDefault="00EE655F" w:rsidP="00580BCE">
            <w:pPr>
              <w:spacing w:after="0" w:line="480" w:lineRule="auto"/>
              <w:jc w:val="center"/>
              <w:rPr>
                <w:color w:val="333333"/>
                <w:sz w:val="24"/>
                <w:szCs w:val="24"/>
              </w:rPr>
            </w:pPr>
            <w:r w:rsidRPr="00993CD0">
              <w:rPr>
                <w:color w:val="333333"/>
                <w:sz w:val="24"/>
                <w:szCs w:val="24"/>
              </w:rPr>
              <w:t>0.857</w:t>
            </w:r>
          </w:p>
        </w:tc>
        <w:tc>
          <w:tcPr>
            <w:tcW w:w="3045" w:type="dxa"/>
            <w:tcMar>
              <w:top w:w="100" w:type="dxa"/>
              <w:left w:w="100" w:type="dxa"/>
              <w:bottom w:w="100" w:type="dxa"/>
              <w:right w:w="100" w:type="dxa"/>
            </w:tcMar>
          </w:tcPr>
          <w:p w14:paraId="153C8DF1" w14:textId="77777777" w:rsidR="00EE655F" w:rsidRPr="00993CD0" w:rsidRDefault="00EE655F" w:rsidP="00580BCE">
            <w:pPr>
              <w:spacing w:after="0" w:line="480" w:lineRule="auto"/>
              <w:jc w:val="center"/>
              <w:rPr>
                <w:color w:val="333333"/>
                <w:sz w:val="24"/>
                <w:szCs w:val="24"/>
              </w:rPr>
            </w:pPr>
            <w:r w:rsidRPr="00993CD0">
              <w:rPr>
                <w:color w:val="333333"/>
                <w:sz w:val="24"/>
                <w:szCs w:val="24"/>
              </w:rPr>
              <w:t>0.792</w:t>
            </w:r>
          </w:p>
        </w:tc>
      </w:tr>
    </w:tbl>
    <w:p w14:paraId="4F4B1684" w14:textId="1AAF998B" w:rsidR="00EE655F" w:rsidRPr="00993CD0" w:rsidRDefault="00EE655F" w:rsidP="00EE655F">
      <w:pPr>
        <w:shd w:val="clear" w:color="auto" w:fill="FFFFFF"/>
        <w:spacing w:after="160" w:line="480" w:lineRule="auto"/>
        <w:jc w:val="both"/>
        <w:rPr>
          <w:ins w:id="238" w:author="Anna Pozzi" w:date="2022-11-03T10:20:00Z"/>
          <w:color w:val="333333"/>
          <w:sz w:val="24"/>
          <w:szCs w:val="24"/>
        </w:rPr>
      </w:pPr>
    </w:p>
    <w:p w14:paraId="0EAB9D2C" w14:textId="44EA0F37" w:rsidR="00EE655F" w:rsidRPr="000D7D37" w:rsidRDefault="00EE655F" w:rsidP="00EE655F">
      <w:pPr>
        <w:shd w:val="clear" w:color="auto" w:fill="FFFFFF"/>
        <w:spacing w:after="160" w:line="480" w:lineRule="auto"/>
        <w:jc w:val="both"/>
        <w:rPr>
          <w:color w:val="333333"/>
          <w:sz w:val="24"/>
          <w:szCs w:val="24"/>
          <w:lang w:val="en-US"/>
        </w:rPr>
      </w:pPr>
      <w:r w:rsidRPr="000D7D37">
        <w:rPr>
          <w:color w:val="333333"/>
          <w:sz w:val="24"/>
          <w:szCs w:val="24"/>
          <w:lang w:val="en-US"/>
        </w:rPr>
        <w:t xml:space="preserve">Beta diversity also considers information about biological richness, but measures the variation between pairs of different communities using the Bray-Curtis index. </w:t>
      </w:r>
      <w:ins w:id="239" w:author="Anna Pozzi" w:date="2022-11-03T10:20:00Z">
        <w:r w:rsidR="00993CD0" w:rsidRPr="00993CD0">
          <w:rPr>
            <w:color w:val="333333"/>
            <w:sz w:val="24"/>
            <w:szCs w:val="24"/>
            <w:lang w:val="en-US"/>
          </w:rPr>
          <w:t xml:space="preserve">Once the (square, symmetrical) diversity matrix is obtained we applied </w:t>
        </w:r>
        <w:proofErr w:type="spellStart"/>
        <w:r w:rsidR="00993CD0" w:rsidRPr="00993CD0">
          <w:rPr>
            <w:color w:val="333333"/>
            <w:sz w:val="24"/>
            <w:szCs w:val="24"/>
            <w:lang w:val="en-US"/>
          </w:rPr>
          <w:t>Multi Dimensional</w:t>
        </w:r>
        <w:proofErr w:type="spellEnd"/>
        <w:r w:rsidR="00993CD0" w:rsidRPr="00993CD0">
          <w:rPr>
            <w:color w:val="333333"/>
            <w:sz w:val="24"/>
            <w:szCs w:val="24"/>
            <w:lang w:val="en-US"/>
          </w:rPr>
          <w:t xml:space="preserve"> Scaling (MDS) to allow data exploration. Results are reported in Figure </w:t>
        </w:r>
        <w:proofErr w:type="spellStart"/>
        <w:r w:rsidR="00993CD0" w:rsidRPr="00993CD0">
          <w:rPr>
            <w:color w:val="333333"/>
            <w:sz w:val="24"/>
            <w:szCs w:val="24"/>
            <w:lang w:val="en-US"/>
          </w:rPr>
          <w:t>XXX_beta</w:t>
        </w:r>
        <w:proofErr w:type="spellEnd"/>
        <w:r w:rsidR="00993CD0" w:rsidRPr="00993CD0">
          <w:rPr>
            <w:color w:val="333333"/>
            <w:sz w:val="24"/>
            <w:szCs w:val="24"/>
            <w:lang w:val="en-US"/>
          </w:rPr>
          <w:t>.</w:t>
        </w:r>
      </w:ins>
      <w:del w:id="240" w:author="Anna Pozzi" w:date="2022-11-03T10:20:00Z">
        <w:r w:rsidRPr="000D7D37" w:rsidDel="00993CD0">
          <w:rPr>
            <w:color w:val="333333"/>
            <w:sz w:val="24"/>
            <w:szCs w:val="24"/>
            <w:lang w:val="en-US"/>
          </w:rPr>
          <w:delText>The resu</w:delText>
        </w:r>
        <w:r w:rsidDel="00993CD0">
          <w:rPr>
            <w:color w:val="333333"/>
            <w:sz w:val="24"/>
            <w:szCs w:val="24"/>
            <w:lang w:val="en-US"/>
          </w:rPr>
          <w:delText xml:space="preserve">lts are visualised in </w:delText>
        </w:r>
        <w:r w:rsidRPr="00A520CF" w:rsidDel="00993CD0">
          <w:rPr>
            <w:color w:val="333333"/>
            <w:sz w:val="24"/>
            <w:szCs w:val="24"/>
            <w:highlight w:val="yellow"/>
            <w:lang w:val="en-US"/>
          </w:rPr>
          <w:delText>Fig 6</w:delText>
        </w:r>
        <w:r w:rsidRPr="000D7D37" w:rsidDel="00993CD0">
          <w:rPr>
            <w:color w:val="333333"/>
            <w:sz w:val="24"/>
            <w:szCs w:val="24"/>
            <w:lang w:val="en-US"/>
          </w:rPr>
          <w:delText xml:space="preserve"> after the application of Multi Dimensional Scaling (MDS).</w:delText>
        </w:r>
      </w:del>
      <w:r w:rsidRPr="000D7D37">
        <w:rPr>
          <w:color w:val="333333"/>
          <w:sz w:val="24"/>
          <w:szCs w:val="24"/>
          <w:lang w:val="en-US"/>
        </w:rPr>
        <w:t xml:space="preserve"> </w:t>
      </w:r>
    </w:p>
    <w:p w14:paraId="68B964F1" w14:textId="77777777" w:rsidR="00EE655F" w:rsidRDefault="00EE655F" w:rsidP="00EE655F">
      <w:pPr>
        <w:shd w:val="clear" w:color="auto" w:fill="FFFFFF"/>
        <w:spacing w:after="160" w:line="480" w:lineRule="auto"/>
        <w:jc w:val="both"/>
        <w:rPr>
          <w:b/>
          <w:color w:val="333333"/>
          <w:sz w:val="24"/>
          <w:szCs w:val="24"/>
          <w:lang w:val="en-US"/>
        </w:rPr>
      </w:pPr>
    </w:p>
    <w:p w14:paraId="37AA895B" w14:textId="107DAC39" w:rsidR="00EE655F" w:rsidRPr="00993CD0" w:rsidRDefault="00EE655F" w:rsidP="00993CD0">
      <w:pPr>
        <w:shd w:val="clear" w:color="auto" w:fill="FFFFFF"/>
        <w:spacing w:after="160" w:line="480" w:lineRule="auto"/>
        <w:jc w:val="both"/>
        <w:rPr>
          <w:color w:val="333333"/>
          <w:sz w:val="24"/>
          <w:szCs w:val="24"/>
          <w:lang w:val="en-US"/>
        </w:rPr>
      </w:pPr>
      <w:r w:rsidRPr="00A520CF">
        <w:rPr>
          <w:b/>
          <w:color w:val="333333"/>
          <w:sz w:val="24"/>
          <w:szCs w:val="24"/>
          <w:highlight w:val="yellow"/>
          <w:lang w:val="en-US"/>
        </w:rPr>
        <w:t>Fig 6.</w:t>
      </w:r>
      <w:r w:rsidRPr="000D7D37">
        <w:rPr>
          <w:b/>
          <w:color w:val="333333"/>
          <w:sz w:val="24"/>
          <w:szCs w:val="24"/>
          <w:lang w:val="en-US"/>
        </w:rPr>
        <w:t xml:space="preserve"> Diversity analysis - beta diversity. </w:t>
      </w:r>
      <w:r w:rsidRPr="000D7D37">
        <w:rPr>
          <w:color w:val="333333"/>
          <w:sz w:val="24"/>
          <w:szCs w:val="24"/>
          <w:lang w:val="en-US"/>
        </w:rPr>
        <w:t>Beta diversity computed using Bray–</w:t>
      </w:r>
      <w:proofErr w:type="gramStart"/>
      <w:r w:rsidRPr="000D7D37">
        <w:rPr>
          <w:color w:val="333333"/>
          <w:sz w:val="24"/>
          <w:szCs w:val="24"/>
          <w:lang w:val="en-US"/>
        </w:rPr>
        <w:t>Curtis</w:t>
      </w:r>
      <w:proofErr w:type="gramEnd"/>
      <w:r w:rsidRPr="000D7D37">
        <w:rPr>
          <w:color w:val="333333"/>
          <w:sz w:val="24"/>
          <w:szCs w:val="24"/>
          <w:lang w:val="en-US"/>
        </w:rPr>
        <w:t xml:space="preserve"> index and then transformed via Multi-Dimensional Scaling </w:t>
      </w:r>
      <w:r>
        <w:rPr>
          <w:color w:val="333333"/>
          <w:sz w:val="24"/>
          <w:szCs w:val="24"/>
          <w:lang w:val="en-US"/>
        </w:rPr>
        <w:t xml:space="preserve">for milk </w:t>
      </w:r>
      <w:r w:rsidRPr="000D7D37">
        <w:rPr>
          <w:color w:val="333333"/>
          <w:sz w:val="24"/>
          <w:szCs w:val="24"/>
          <w:lang w:val="en-US"/>
        </w:rPr>
        <w:t>samples by province</w:t>
      </w:r>
      <w:r>
        <w:rPr>
          <w:color w:val="333333"/>
          <w:sz w:val="24"/>
          <w:szCs w:val="24"/>
          <w:lang w:val="en-US"/>
        </w:rPr>
        <w:t>.</w:t>
      </w:r>
    </w:p>
    <w:sectPr w:rsidR="00EE655F" w:rsidRPr="00993C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Pozzi">
    <w15:presenceInfo w15:providerId="Windows Live" w15:userId="36cec120abfb4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5F"/>
    <w:rsid w:val="009018F5"/>
    <w:rsid w:val="00993CD0"/>
    <w:rsid w:val="00EE65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5843"/>
  <w15:chartTrackingRefBased/>
  <w15:docId w15:val="{5B7CA831-E4E9-4C43-8E10-1168D22F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655F"/>
    <w:pPr>
      <w:spacing w:after="200" w:line="276" w:lineRule="auto"/>
    </w:pPr>
    <w:rPr>
      <w:rFonts w:ascii="Calibri" w:eastAsia="Calibri" w:hAnsi="Calibri" w:cs="Calibri"/>
      <w:lang w:eastAsia="it-IT"/>
    </w:rPr>
  </w:style>
  <w:style w:type="paragraph" w:styleId="Titolo2">
    <w:name w:val="heading 2"/>
    <w:basedOn w:val="Normale"/>
    <w:next w:val="Normale"/>
    <w:link w:val="Titolo2Carattere"/>
    <w:uiPriority w:val="9"/>
    <w:unhideWhenUsed/>
    <w:qFormat/>
    <w:rsid w:val="00EE655F"/>
    <w:pPr>
      <w:keepNext/>
      <w:keepLines/>
      <w:spacing w:before="360" w:after="80"/>
      <w:outlineLvl w:val="1"/>
    </w:pPr>
    <w:rPr>
      <w:b/>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E655F"/>
    <w:rPr>
      <w:rFonts w:ascii="Calibri" w:eastAsia="Calibri" w:hAnsi="Calibri" w:cs="Calibri"/>
      <w:b/>
      <w:sz w:val="36"/>
      <w:szCs w:val="36"/>
      <w:lang w:eastAsia="it-IT"/>
    </w:rPr>
  </w:style>
  <w:style w:type="paragraph" w:customStyle="1" w:styleId="Standard">
    <w:name w:val="Standard"/>
    <w:rsid w:val="00EE655F"/>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Revisione">
    <w:name w:val="Revision"/>
    <w:hidden/>
    <w:uiPriority w:val="99"/>
    <w:semiHidden/>
    <w:rsid w:val="00EE655F"/>
    <w:pPr>
      <w:spacing w:after="0" w:line="240" w:lineRule="auto"/>
    </w:pPr>
    <w:rPr>
      <w:rFonts w:ascii="Calibri" w:eastAsia="Calibri" w:hAnsi="Calibri" w:cs="Calibri"/>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590</Words>
  <Characters>3365</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Pozzi</dc:creator>
  <cp:keywords/>
  <dc:description/>
  <cp:lastModifiedBy>Anna Pozzi</cp:lastModifiedBy>
  <cp:revision>1</cp:revision>
  <dcterms:created xsi:type="dcterms:W3CDTF">2022-11-03T08:30:00Z</dcterms:created>
  <dcterms:modified xsi:type="dcterms:W3CDTF">2022-11-03T09:23:00Z</dcterms:modified>
</cp:coreProperties>
</file>